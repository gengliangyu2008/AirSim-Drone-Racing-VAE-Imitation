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D822E" w14:textId="64B1D622" w:rsidR="009303D9" w:rsidRPr="008B6524" w:rsidRDefault="00E978A0" w:rsidP="008B6524">
      <w:pPr>
        <w:pStyle w:val="papertitle"/>
        <w:spacing w:before="100" w:beforeAutospacing="1" w:after="100" w:afterAutospacing="1"/>
      </w:pPr>
      <w:del w:id="0" w:author="Chin Gee Tan" w:date="2020-10-27T20:07:00Z">
        <w:r w:rsidDel="009F464D">
          <w:rPr>
            <w:kern w:val="48"/>
          </w:rPr>
          <w:delText>Intelligent Navigation Systems</w:delText>
        </w:r>
        <w:r w:rsidR="003D5F29" w:rsidDel="009F464D">
          <w:rPr>
            <w:kern w:val="48"/>
          </w:rPr>
          <w:delText xml:space="preserve"> Using Deep </w:delText>
        </w:r>
        <w:r w:rsidDel="009F464D">
          <w:rPr>
            <w:kern w:val="48"/>
          </w:rPr>
          <w:delText>Computer Vision</w:delText>
        </w:r>
      </w:del>
      <w:r w:rsidR="00F248EA">
        <w:rPr>
          <w:kern w:val="48"/>
        </w:rPr>
        <w:t>En</w:t>
      </w:r>
      <w:r w:rsidR="00AC3993">
        <w:rPr>
          <w:kern w:val="48"/>
        </w:rPr>
        <w:t>hancement in Novel State Representation Learning</w:t>
      </w:r>
      <w:r w:rsidR="00850B39">
        <w:rPr>
          <w:kern w:val="48"/>
        </w:rPr>
        <w:t xml:space="preserve"> for Intelligent </w:t>
      </w:r>
      <w:r w:rsidR="009F464D">
        <w:rPr>
          <w:kern w:val="48"/>
        </w:rPr>
        <w:t>Navigation Systems</w:t>
      </w:r>
      <w:r w:rsidR="00AC3993">
        <w:rPr>
          <w:kern w:val="48"/>
        </w:rPr>
        <w:t xml:space="preserve"> </w:t>
      </w:r>
    </w:p>
    <w:p w14:paraId="2ECBB6E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1A3A6CED" w14:textId="77777777" w:rsidR="00FB213D" w:rsidRPr="007F1985" w:rsidRDefault="00FB213D" w:rsidP="00BD670B">
      <w:pPr>
        <w:pStyle w:val="Author"/>
        <w:spacing w:before="100" w:beforeAutospacing="1"/>
        <w:rPr>
          <w:sz w:val="2"/>
          <w:szCs w:val="2"/>
        </w:rPr>
      </w:pPr>
    </w:p>
    <w:p w14:paraId="583554BF" w14:textId="77777777" w:rsidR="00BD670B" w:rsidRDefault="000C63D9" w:rsidP="00BD670B">
      <w:pPr>
        <w:pStyle w:val="Author"/>
        <w:spacing w:before="100" w:beforeAutospacing="1"/>
        <w:rPr>
          <w:sz w:val="18"/>
          <w:szCs w:val="18"/>
        </w:rPr>
      </w:pPr>
      <w:r>
        <w:rPr>
          <w:sz w:val="18"/>
          <w:szCs w:val="18"/>
        </w:rPr>
        <w:t>Geng LiangYu</w:t>
      </w:r>
      <w:r w:rsidR="001A3B3D" w:rsidRPr="00F847A6">
        <w:rPr>
          <w:sz w:val="18"/>
          <w:szCs w:val="18"/>
        </w:rPr>
        <w:t xml:space="preserve"> </w:t>
      </w:r>
      <w:r w:rsidR="001A3B3D" w:rsidRPr="00F847A6">
        <w:rPr>
          <w:sz w:val="18"/>
          <w:szCs w:val="18"/>
        </w:rPr>
        <w:br/>
      </w:r>
      <w:r>
        <w:rPr>
          <w:sz w:val="18"/>
          <w:szCs w:val="18"/>
        </w:rPr>
        <w:t>MTech (IS) Year 2 (PT)</w:t>
      </w:r>
      <w:r w:rsidR="00D72D06" w:rsidRPr="00F847A6">
        <w:rPr>
          <w:sz w:val="18"/>
          <w:szCs w:val="18"/>
        </w:rPr>
        <w:br/>
      </w:r>
      <w:r>
        <w:rPr>
          <w:sz w:val="18"/>
          <w:szCs w:val="18"/>
        </w:rPr>
        <w:t>NUS (ISS)</w:t>
      </w:r>
      <w:r w:rsidR="00BF7A65">
        <w:rPr>
          <w:sz w:val="18"/>
          <w:szCs w:val="18"/>
        </w:rPr>
        <w:t xml:space="preserve"> Singapore</w:t>
      </w:r>
      <w:r w:rsidR="001A3B3D" w:rsidRPr="00F847A6">
        <w:rPr>
          <w:sz w:val="18"/>
          <w:szCs w:val="18"/>
        </w:rPr>
        <w:br/>
      </w:r>
      <w:r w:rsidR="00BF7A65" w:rsidRPr="00BF7A65">
        <w:rPr>
          <w:sz w:val="18"/>
          <w:szCs w:val="18"/>
        </w:rPr>
        <w:t>e0384909@u.nus.edu</w:t>
      </w:r>
    </w:p>
    <w:p w14:paraId="473E6CA7" w14:textId="77777777" w:rsidR="00270D57" w:rsidRPr="00FB213D" w:rsidRDefault="00447BB9" w:rsidP="001E3B7C">
      <w:pPr>
        <w:pStyle w:val="Author"/>
        <w:spacing w:before="100" w:beforeAutospacing="1"/>
        <w:jc w:val="both"/>
        <w:rPr>
          <w:sz w:val="2"/>
          <w:szCs w:val="2"/>
        </w:rPr>
      </w:pPr>
      <w:r w:rsidRPr="00F847A6">
        <w:rPr>
          <w:sz w:val="18"/>
          <w:szCs w:val="18"/>
        </w:rPr>
        <w:br/>
      </w:r>
      <w:r w:rsidR="00BD670B">
        <w:rPr>
          <w:sz w:val="18"/>
          <w:szCs w:val="18"/>
        </w:rPr>
        <w:br w:type="column"/>
      </w:r>
    </w:p>
    <w:p w14:paraId="11011B80" w14:textId="0A7BB794" w:rsidR="001A3B3D" w:rsidRPr="00F847A6" w:rsidRDefault="00CC48DE" w:rsidP="007B6DDA">
      <w:pPr>
        <w:pStyle w:val="Author"/>
        <w:spacing w:before="100" w:beforeAutospacing="1"/>
        <w:rPr>
          <w:sz w:val="18"/>
          <w:szCs w:val="18"/>
        </w:rPr>
      </w:pPr>
      <w:r>
        <w:rPr>
          <w:sz w:val="18"/>
          <w:szCs w:val="18"/>
        </w:rPr>
        <w:t>Han Dongchou Francis</w:t>
      </w:r>
      <w:r w:rsidR="001A3B3D" w:rsidRPr="00F847A6">
        <w:rPr>
          <w:sz w:val="18"/>
          <w:szCs w:val="18"/>
        </w:rPr>
        <w:br/>
      </w:r>
      <w:r w:rsidR="00BF7A65">
        <w:rPr>
          <w:sz w:val="18"/>
          <w:szCs w:val="18"/>
        </w:rPr>
        <w:t>MTech (IS) Year 2 (PT)</w:t>
      </w:r>
      <w:r w:rsidR="001A3B3D" w:rsidRPr="00F847A6">
        <w:rPr>
          <w:sz w:val="18"/>
          <w:szCs w:val="18"/>
        </w:rPr>
        <w:br/>
      </w:r>
      <w:r w:rsidR="00BF7A65">
        <w:rPr>
          <w:sz w:val="18"/>
          <w:szCs w:val="18"/>
        </w:rPr>
        <w:t>NUS (ISS) Singapore</w:t>
      </w:r>
      <w:r w:rsidR="001A3B3D" w:rsidRPr="00F847A6">
        <w:rPr>
          <w:i/>
          <w:sz w:val="18"/>
          <w:szCs w:val="18"/>
        </w:rPr>
        <w:br/>
      </w:r>
      <w:r w:rsidR="00BF7A65" w:rsidRPr="00BF7A65">
        <w:rPr>
          <w:sz w:val="18"/>
          <w:szCs w:val="18"/>
        </w:rPr>
        <w:t>e038</w:t>
      </w:r>
      <w:r w:rsidR="003E20FD">
        <w:rPr>
          <w:sz w:val="18"/>
          <w:szCs w:val="18"/>
        </w:rPr>
        <w:t>5045</w:t>
      </w:r>
      <w:r w:rsidR="00BF7A65" w:rsidRPr="00BF7A65">
        <w:rPr>
          <w:sz w:val="18"/>
          <w:szCs w:val="18"/>
        </w:rPr>
        <w:t>@u.nus.edu</w:t>
      </w:r>
    </w:p>
    <w:p w14:paraId="2CC3E3EA" w14:textId="77777777" w:rsidR="003C39EF" w:rsidRPr="001E3B7C" w:rsidRDefault="00BD670B" w:rsidP="003C39EF">
      <w:pPr>
        <w:pStyle w:val="Author"/>
        <w:spacing w:before="120"/>
        <w:rPr>
          <w:sz w:val="10"/>
          <w:szCs w:val="10"/>
        </w:rPr>
      </w:pPr>
      <w:r>
        <w:rPr>
          <w:sz w:val="18"/>
          <w:szCs w:val="18"/>
        </w:rPr>
        <w:br w:type="column"/>
      </w:r>
    </w:p>
    <w:p w14:paraId="14440FBA" w14:textId="36B083FA" w:rsidR="001A3B3D" w:rsidRPr="00F847A6" w:rsidRDefault="003818B2" w:rsidP="003C39EF">
      <w:pPr>
        <w:pStyle w:val="Author"/>
        <w:spacing w:before="120"/>
        <w:rPr>
          <w:sz w:val="18"/>
          <w:szCs w:val="18"/>
        </w:rPr>
      </w:pPr>
      <w:r>
        <w:rPr>
          <w:sz w:val="18"/>
          <w:szCs w:val="18"/>
        </w:rPr>
        <w:t>Tan Chin Gee</w:t>
      </w:r>
      <w:r w:rsidR="001A3B3D" w:rsidRPr="00F847A6">
        <w:rPr>
          <w:sz w:val="18"/>
          <w:szCs w:val="18"/>
        </w:rPr>
        <w:br/>
      </w:r>
      <w:r w:rsidR="00BF7A65">
        <w:rPr>
          <w:sz w:val="18"/>
          <w:szCs w:val="18"/>
        </w:rPr>
        <w:t>MTech (IS) Year 2 (PT)</w:t>
      </w:r>
      <w:r w:rsidR="00BF7A65" w:rsidRPr="00F847A6">
        <w:rPr>
          <w:sz w:val="18"/>
          <w:szCs w:val="18"/>
        </w:rPr>
        <w:br/>
      </w:r>
      <w:r w:rsidR="00BF7A65">
        <w:rPr>
          <w:sz w:val="18"/>
          <w:szCs w:val="18"/>
        </w:rPr>
        <w:t>NUS (ISS) Singapore</w:t>
      </w:r>
      <w:r w:rsidR="001A3B3D" w:rsidRPr="00F847A6">
        <w:rPr>
          <w:sz w:val="18"/>
          <w:szCs w:val="18"/>
        </w:rPr>
        <w:br/>
      </w:r>
      <w:r w:rsidR="00BF7A65" w:rsidRPr="00BF7A65">
        <w:rPr>
          <w:sz w:val="18"/>
          <w:szCs w:val="18"/>
        </w:rPr>
        <w:t>e038</w:t>
      </w:r>
      <w:r w:rsidR="009F60E7">
        <w:rPr>
          <w:sz w:val="18"/>
          <w:szCs w:val="18"/>
        </w:rPr>
        <w:t>4927</w:t>
      </w:r>
      <w:r w:rsidR="00BF7A65" w:rsidRPr="00BF7A65">
        <w:rPr>
          <w:sz w:val="18"/>
          <w:szCs w:val="18"/>
        </w:rPr>
        <w:t>@u.nus.edu</w:t>
      </w:r>
    </w:p>
    <w:p w14:paraId="121C220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C5112C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D4AE9D0" w14:textId="571BE0E0" w:rsidR="004D72B5" w:rsidRDefault="009303D9" w:rsidP="00972203">
      <w:pPr>
        <w:pStyle w:val="Abstract"/>
        <w:rPr>
          <w:i/>
          <w:iCs/>
        </w:rPr>
      </w:pPr>
      <w:r>
        <w:rPr>
          <w:i/>
          <w:iCs/>
        </w:rPr>
        <w:t>Abstract</w:t>
      </w:r>
      <w:r>
        <w:t>—</w:t>
      </w:r>
      <w:r w:rsidR="008B170A">
        <w:t xml:space="preserve">This </w:t>
      </w:r>
      <w:r w:rsidR="00BB268E">
        <w:t>work</w:t>
      </w:r>
      <w:r w:rsidR="008B170A">
        <w:t xml:space="preserve"> evaluated </w:t>
      </w:r>
      <w:r w:rsidR="002C5544">
        <w:t xml:space="preserve">the </w:t>
      </w:r>
      <w:r w:rsidR="00AB2E94">
        <w:t xml:space="preserve">improvement </w:t>
      </w:r>
      <w:r w:rsidR="00D92DC0">
        <w:t xml:space="preserve">gained from </w:t>
      </w:r>
      <w:r w:rsidR="002C5544">
        <w:t>refin</w:t>
      </w:r>
      <w:r w:rsidR="00AB2E94">
        <w:t xml:space="preserve">ing an </w:t>
      </w:r>
      <w:r w:rsidR="00964877">
        <w:t>algorithm</w:t>
      </w:r>
      <w:r w:rsidR="003316E3">
        <w:t xml:space="preserve"> </w:t>
      </w:r>
      <w:r w:rsidR="00EA6650">
        <w:t xml:space="preserve">used to </w:t>
      </w:r>
      <w:r w:rsidR="003316E3">
        <w:t xml:space="preserve">address </w:t>
      </w:r>
      <w:r w:rsidR="00EA6650">
        <w:t xml:space="preserve">the </w:t>
      </w:r>
      <w:r w:rsidR="009304E4">
        <w:t xml:space="preserve">simulation-to-real </w:t>
      </w:r>
      <w:r w:rsidR="008D17D1">
        <w:t xml:space="preserve">transfer </w:t>
      </w:r>
      <w:r w:rsidR="00BF002F">
        <w:t xml:space="preserve">(sim-real) </w:t>
      </w:r>
      <w:r w:rsidR="009304E4">
        <w:t xml:space="preserve">problem in </w:t>
      </w:r>
      <w:r w:rsidR="00F5232A">
        <w:t xml:space="preserve">autonomous </w:t>
      </w:r>
      <w:r w:rsidR="001719B5">
        <w:t xml:space="preserve">first-person view (FPV) </w:t>
      </w:r>
      <w:r w:rsidR="00F5232A">
        <w:t>drone navigation.</w:t>
      </w:r>
      <w:r w:rsidR="00846C7A">
        <w:t xml:space="preserve"> </w:t>
      </w:r>
      <w:r w:rsidR="006F72A6">
        <w:t xml:space="preserve">A deeper </w:t>
      </w:r>
      <w:proofErr w:type="spellStart"/>
      <w:r w:rsidR="00911E02">
        <w:t>R</w:t>
      </w:r>
      <w:r w:rsidR="00F30884">
        <w:t>esNet</w:t>
      </w:r>
      <w:proofErr w:type="spellEnd"/>
      <w:r w:rsidR="00F30884">
        <w:t xml:space="preserve"> </w:t>
      </w:r>
      <w:r w:rsidR="000F6E9D">
        <w:t xml:space="preserve">and </w:t>
      </w:r>
      <w:proofErr w:type="spellStart"/>
      <w:r w:rsidR="000F6E9D">
        <w:t>DenseNet</w:t>
      </w:r>
      <w:proofErr w:type="spellEnd"/>
      <w:r w:rsidR="000F6E9D">
        <w:t xml:space="preserve"> </w:t>
      </w:r>
      <w:r w:rsidR="00F30884">
        <w:t xml:space="preserve">model </w:t>
      </w:r>
      <w:r w:rsidR="00804D31">
        <w:t xml:space="preserve">replaced the </w:t>
      </w:r>
      <w:r w:rsidR="00A342C0">
        <w:t>origi</w:t>
      </w:r>
      <w:r w:rsidR="00B83A29">
        <w:t xml:space="preserve">nal </w:t>
      </w:r>
      <w:proofErr w:type="spellStart"/>
      <w:r w:rsidR="00611BB1">
        <w:t>ResNet</w:t>
      </w:r>
      <w:proofErr w:type="spellEnd"/>
      <w:r w:rsidR="00611BB1">
        <w:t xml:space="preserve"> </w:t>
      </w:r>
      <w:r w:rsidR="0048272F">
        <w:t xml:space="preserve">based </w:t>
      </w:r>
      <w:r w:rsidR="00657DD4">
        <w:t xml:space="preserve">feature </w:t>
      </w:r>
      <w:r w:rsidR="00B83A29">
        <w:t xml:space="preserve">encoder of the </w:t>
      </w:r>
      <w:r w:rsidR="0048272F">
        <w:t>Cross</w:t>
      </w:r>
      <w:r w:rsidR="00812BFF">
        <w:t>-</w:t>
      </w:r>
      <w:r w:rsidR="003A188C">
        <w:t xml:space="preserve">Modal </w:t>
      </w:r>
      <w:r w:rsidR="00B83A29">
        <w:t>Variational Auto-Encoder</w:t>
      </w:r>
      <w:r w:rsidR="00AE5C08">
        <w:t xml:space="preserve"> (</w:t>
      </w:r>
      <w:r w:rsidR="003A188C">
        <w:t>CM</w:t>
      </w:r>
      <w:r w:rsidR="00AE5C08">
        <w:t>VAE)</w:t>
      </w:r>
      <w:r w:rsidR="003A188C">
        <w:t xml:space="preserve"> algorithm</w:t>
      </w:r>
      <w:r w:rsidR="00060B04">
        <w:t xml:space="preserve"> </w:t>
      </w:r>
      <w:r w:rsidR="006A640A">
        <w:t xml:space="preserve">used </w:t>
      </w:r>
      <w:r w:rsidR="006E6719">
        <w:t xml:space="preserve">for </w:t>
      </w:r>
      <w:r w:rsidR="006A640A">
        <w:t>solving the sim-real problem</w:t>
      </w:r>
      <w:r w:rsidR="00041B16">
        <w:t>.</w:t>
      </w:r>
      <w:r w:rsidR="006E6719">
        <w:t xml:space="preserve"> </w:t>
      </w:r>
      <w:r w:rsidR="001E1A90">
        <w:t xml:space="preserve">Feature encoders with </w:t>
      </w:r>
      <w:r w:rsidR="0088255F">
        <w:t xml:space="preserve">the deeper </w:t>
      </w:r>
      <w:proofErr w:type="spellStart"/>
      <w:r w:rsidR="0088255F">
        <w:t>ResNet</w:t>
      </w:r>
      <w:proofErr w:type="spellEnd"/>
      <w:r w:rsidR="0088255F">
        <w:t xml:space="preserve"> and </w:t>
      </w:r>
      <w:proofErr w:type="spellStart"/>
      <w:r w:rsidR="0088255F">
        <w:t>DenseNet</w:t>
      </w:r>
      <w:proofErr w:type="spellEnd"/>
      <w:r w:rsidR="001E1A90">
        <w:t xml:space="preserve"> architectures </w:t>
      </w:r>
      <w:r w:rsidR="00BD73BF">
        <w:t xml:space="preserve">demonstrated </w:t>
      </w:r>
      <w:r w:rsidR="00490FCB">
        <w:t>better navigation</w:t>
      </w:r>
      <w:r w:rsidR="00813C5C">
        <w:t xml:space="preserve">al performance </w:t>
      </w:r>
      <w:r w:rsidR="00095669">
        <w:t xml:space="preserve">compared with the </w:t>
      </w:r>
      <w:r w:rsidR="00FF33DF">
        <w:t xml:space="preserve">original </w:t>
      </w:r>
      <w:r w:rsidR="00163F9D">
        <w:t>feature encoder.</w:t>
      </w:r>
      <w:r w:rsidR="00657DD4">
        <w:t xml:space="preserve"> </w:t>
      </w:r>
      <w:r w:rsidR="0088255F">
        <w:t xml:space="preserve"> </w:t>
      </w:r>
      <w:r w:rsidR="00041B16">
        <w:t xml:space="preserve"> </w:t>
      </w:r>
      <w:r w:rsidR="00EA6650">
        <w:t xml:space="preserve"> </w:t>
      </w:r>
      <w:r w:rsidR="00964877">
        <w:t xml:space="preserve">  </w:t>
      </w:r>
    </w:p>
    <w:p w14:paraId="5BE754E2" w14:textId="20E18C67" w:rsidR="009D7B10" w:rsidRDefault="00496BB5" w:rsidP="006B6B66">
      <w:pPr>
        <w:pStyle w:val="Heading1"/>
      </w:pPr>
      <w:r>
        <w:t>INTRO</w:t>
      </w:r>
      <w:r w:rsidR="00E24537">
        <w:t>DUCTION</w:t>
      </w:r>
    </w:p>
    <w:p w14:paraId="11880FCB" w14:textId="77777777" w:rsidR="00E24537" w:rsidRPr="005A6FD6" w:rsidRDefault="00E24537" w:rsidP="00E24537">
      <w:pPr>
        <w:pStyle w:val="BodyText"/>
        <w:ind w:firstLine="0"/>
        <w:rPr>
          <w:i/>
          <w:iCs/>
          <w:lang w:val="en-US"/>
        </w:rPr>
      </w:pPr>
      <w:r w:rsidRPr="005A6FD6">
        <w:rPr>
          <w:i/>
          <w:iCs/>
          <w:lang w:val="en-US"/>
        </w:rPr>
        <w:t>A. Simulation-to-Real Transfer Problem</w:t>
      </w:r>
    </w:p>
    <w:p w14:paraId="2BD2AA80" w14:textId="2850F779" w:rsidR="00E24537" w:rsidRDefault="00E24537" w:rsidP="00E24537">
      <w:pPr>
        <w:pStyle w:val="BodyText"/>
        <w:rPr>
          <w:lang w:val="en-US"/>
        </w:rPr>
      </w:pPr>
      <w:r>
        <w:rPr>
          <w:lang w:val="en-US"/>
        </w:rPr>
        <w:t>The training of autonomous navigation system, as it is practiced now, relied heavily on data intensive methods such as deep learning and reinforcement learning [</w:t>
      </w:r>
      <w:r w:rsidR="0024438B">
        <w:rPr>
          <w:lang w:val="en-US"/>
        </w:rPr>
        <w:t>1</w:t>
      </w:r>
      <w:del w:id="1" w:author="Chin Gee Tan" w:date="2020-10-27T17:10:00Z">
        <w:r w:rsidR="0024438B" w:rsidDel="00467300">
          <w:rPr>
            <w:lang w:val="en-US"/>
          </w:rPr>
          <w:delText xml:space="preserve"> - </w:delText>
        </w:r>
        <w:r w:rsidDel="00467300">
          <w:rPr>
            <w:lang w:val="en-US"/>
          </w:rPr>
          <w:delText>Walker 2019</w:delText>
        </w:r>
      </w:del>
      <w:r>
        <w:rPr>
          <w:lang w:val="en-US"/>
        </w:rPr>
        <w:t>] [</w:t>
      </w:r>
      <w:r w:rsidR="0024438B">
        <w:rPr>
          <w:lang w:val="en-US"/>
        </w:rPr>
        <w:t>2</w:t>
      </w:r>
      <w:del w:id="2" w:author="Chin Gee Tan" w:date="2020-10-27T17:10:00Z">
        <w:r w:rsidR="0024438B" w:rsidDel="00467300">
          <w:rPr>
            <w:lang w:val="en-US"/>
          </w:rPr>
          <w:delText xml:space="preserve"> - </w:delText>
        </w:r>
        <w:r w:rsidDel="00467300">
          <w:rPr>
            <w:lang w:val="en-US"/>
          </w:rPr>
          <w:delText>Wang 2017</w:delText>
        </w:r>
      </w:del>
      <w:r>
        <w:rPr>
          <w:lang w:val="en-US"/>
        </w:rPr>
        <w:t>]. The data collection challenges of these methods are well-understood, and these problems can generally be addressed by using simulated environments [</w:t>
      </w:r>
      <w:r w:rsidR="00F21FB4">
        <w:rPr>
          <w:lang w:val="en-US"/>
        </w:rPr>
        <w:t>3</w:t>
      </w:r>
      <w:del w:id="3" w:author="Chin Gee Tan" w:date="2020-10-27T17:10:00Z">
        <w:r w:rsidR="00F21FB4" w:rsidDel="00467300">
          <w:rPr>
            <w:lang w:val="en-US"/>
          </w:rPr>
          <w:delText xml:space="preserve"> - </w:delText>
        </w:r>
        <w:r w:rsidDel="00467300">
          <w:rPr>
            <w:lang w:val="en-US"/>
          </w:rPr>
          <w:delText>Kang 2019</w:delText>
        </w:r>
      </w:del>
      <w:r>
        <w:rPr>
          <w:lang w:val="en-US"/>
        </w:rPr>
        <w:t>] [</w:t>
      </w:r>
      <w:r w:rsidR="0036597E">
        <w:rPr>
          <w:lang w:val="en-US"/>
        </w:rPr>
        <w:t>4</w:t>
      </w:r>
      <w:del w:id="4" w:author="Chin Gee Tan" w:date="2020-10-27T17:10:00Z">
        <w:r w:rsidR="0036597E" w:rsidDel="00467300">
          <w:rPr>
            <w:lang w:val="en-US"/>
          </w:rPr>
          <w:delText xml:space="preserve"> - </w:delText>
        </w:r>
        <w:r w:rsidDel="00467300">
          <w:rPr>
            <w:lang w:val="en-US"/>
          </w:rPr>
          <w:delText>Sampedro 2018</w:delText>
        </w:r>
      </w:del>
      <w:r>
        <w:rPr>
          <w:lang w:val="en-US"/>
        </w:rPr>
        <w:t xml:space="preserve">]. Collecting data using a simulator is a feasible way of collecting large quantity of data that otherwise would have been more difficult if collected manually. Simulated data, as compared with real-world data, are cheaper and easier to collect which makes it an ideal candidate for data collection.    </w:t>
      </w:r>
    </w:p>
    <w:p w14:paraId="4BE3BC7A" w14:textId="346C5FCF" w:rsidR="00E24537" w:rsidRDefault="00E24537" w:rsidP="00E24537">
      <w:pPr>
        <w:pStyle w:val="BodyText"/>
        <w:rPr>
          <w:lang w:val="en-US"/>
        </w:rPr>
      </w:pPr>
      <w:r>
        <w:rPr>
          <w:lang w:val="en-US"/>
        </w:rPr>
        <w:t>However, the use of simulated data also poses unique challenges for the development of autonomous navigation system. The drawback of models trained on simulated data is arguably the decay of performance when models are deployed in the real world. This is known as the reality gap or simulation-to-real transfer (sim-real) problem [</w:t>
      </w:r>
      <w:r w:rsidR="00D31E70">
        <w:rPr>
          <w:lang w:val="en-US"/>
        </w:rPr>
        <w:t>5</w:t>
      </w:r>
      <w:del w:id="5" w:author="Chin Gee Tan" w:date="2020-10-27T17:10:00Z">
        <w:r w:rsidR="00D31E70" w:rsidDel="00467300">
          <w:rPr>
            <w:lang w:val="en-US"/>
          </w:rPr>
          <w:delText xml:space="preserve"> - </w:delText>
        </w:r>
        <w:r w:rsidDel="00467300">
          <w:rPr>
            <w:lang w:val="en-US"/>
          </w:rPr>
          <w:delText>Jakobi 1995</w:delText>
        </w:r>
      </w:del>
      <w:r>
        <w:rPr>
          <w:lang w:val="en-US"/>
        </w:rPr>
        <w:t>] [</w:t>
      </w:r>
      <w:r w:rsidR="003E0E75">
        <w:rPr>
          <w:lang w:val="en-US"/>
        </w:rPr>
        <w:t>6</w:t>
      </w:r>
      <w:del w:id="6" w:author="Chin Gee Tan" w:date="2020-10-27T17:11:00Z">
        <w:r w:rsidR="003E0E75" w:rsidDel="00467300">
          <w:rPr>
            <w:lang w:val="en-US"/>
          </w:rPr>
          <w:delText xml:space="preserve"> </w:delText>
        </w:r>
      </w:del>
      <w:del w:id="7" w:author="Chin Gee Tan" w:date="2020-10-27T17:10:00Z">
        <w:r w:rsidR="003E0E75" w:rsidDel="00467300">
          <w:rPr>
            <w:lang w:val="en-US"/>
          </w:rPr>
          <w:delText xml:space="preserve">- </w:delText>
        </w:r>
        <w:r w:rsidDel="00467300">
          <w:rPr>
            <w:lang w:val="en-US"/>
          </w:rPr>
          <w:delText>James 2017</w:delText>
        </w:r>
      </w:del>
      <w:r>
        <w:rPr>
          <w:lang w:val="en-US"/>
        </w:rPr>
        <w:t xml:space="preserve">]. </w:t>
      </w:r>
    </w:p>
    <w:p w14:paraId="7AC27533" w14:textId="21A1EA62" w:rsidR="00E24537" w:rsidRDefault="00E24537" w:rsidP="00E24537">
      <w:pPr>
        <w:pStyle w:val="BodyText"/>
        <w:rPr>
          <w:lang w:val="en-US"/>
        </w:rPr>
      </w:pPr>
      <w:r>
        <w:rPr>
          <w:lang w:val="en-US"/>
        </w:rPr>
        <w:t>The crux of the sim-real problem is that a simulated environment, despite the best effort to make it as realistic to the real-world as it can be with current technology, is still not an actual copy of the real-world [</w:t>
      </w:r>
      <w:r w:rsidR="004F2CF0">
        <w:rPr>
          <w:lang w:val="en-US"/>
        </w:rPr>
        <w:t>7</w:t>
      </w:r>
      <w:del w:id="8" w:author="Chin Gee Tan" w:date="2020-10-27T17:11:00Z">
        <w:r w:rsidR="004F2CF0" w:rsidDel="00467300">
          <w:rPr>
            <w:lang w:val="en-US"/>
          </w:rPr>
          <w:delText xml:space="preserve"> - </w:delText>
        </w:r>
        <w:r w:rsidDel="00467300">
          <w:rPr>
            <w:lang w:val="en-US"/>
          </w:rPr>
          <w:delText>Neunert 2017</w:delText>
        </w:r>
      </w:del>
      <w:r>
        <w:rPr>
          <w:lang w:val="en-US"/>
        </w:rPr>
        <w:t xml:space="preserve">]. There are perceivable visual differences between simulated and real environments, and the complexity of forces and dynamics acting on objects in the real-world is simplified in simulation. Hence, simulated environment cannot fully model all aspects of reality. All these differences reduce the performance of simulation models deployed in the real-world.      </w:t>
      </w:r>
    </w:p>
    <w:p w14:paraId="1117206A" w14:textId="77777777" w:rsidR="00E24537" w:rsidDel="009C0A11" w:rsidRDefault="00E24537" w:rsidP="00E24537">
      <w:pPr>
        <w:pStyle w:val="BodyText"/>
        <w:rPr>
          <w:del w:id="9" w:author="Chin Gee Tan" w:date="2020-09-25T11:31:00Z"/>
          <w:lang w:val="en-US"/>
        </w:rPr>
      </w:pPr>
      <w:del w:id="10" w:author="Chin Gee Tan" w:date="2020-09-25T11:31:00Z">
        <w:r w:rsidDel="009C0A11">
          <w:rPr>
            <w:lang w:val="en-US"/>
          </w:rPr>
          <w:delText>Sim-to-Real Transfer: (Note: The goal of sim-to-real transfer is to use simulated or synthetic data, which are cheap and easy to be collected, to partially or fully replace the use of real-world data, which are expensive and time consuming to be obtained. The main challenge in effective sim-to-real transfer is that there are aspects of reality which cannot be modelled well in the simulated environment. Hence, a model that has been trained in simulation cannot be directly deployed in the real environment since there is a distribution shift between the test data and the training data.)</w:delText>
        </w:r>
      </w:del>
    </w:p>
    <w:p w14:paraId="3F4331CA" w14:textId="7DD37016" w:rsidR="00E24537" w:rsidRDefault="00E24537" w:rsidP="00E24537">
      <w:pPr>
        <w:pStyle w:val="BodyText"/>
        <w:rPr>
          <w:lang w:val="en-US"/>
        </w:rPr>
      </w:pPr>
      <w:r>
        <w:rPr>
          <w:lang w:val="en-US"/>
        </w:rPr>
        <w:t xml:space="preserve">Prior works had tried addressing the sim-real problem by concentrating on </w:t>
      </w:r>
      <w:r w:rsidR="00BF264D">
        <w:rPr>
          <w:lang w:val="en-US"/>
        </w:rPr>
        <w:t>specific</w:t>
      </w:r>
      <w:r>
        <w:rPr>
          <w:lang w:val="en-US"/>
        </w:rPr>
        <w:t xml:space="preserve"> characteristics of the issue. These works typically fall under the approach of (1) creating better simulators that minimizes the differences between simulation and reality, or (2) making simulation models more robust to the effect of the sim-real problem. The first approach is driven by the idea that as the simulation becomes more accurate, so will the transition of simulation models to reality becomes smoother. The second approach abandons the idea of a fully accurate simulation, in favor of methods that aim to </w:t>
      </w:r>
      <w:r w:rsidR="00DB1535">
        <w:rPr>
          <w:lang w:val="en-US"/>
        </w:rPr>
        <w:t>generalize</w:t>
      </w:r>
      <w:r>
        <w:rPr>
          <w:lang w:val="en-US"/>
        </w:rPr>
        <w:t xml:space="preserve"> </w:t>
      </w:r>
      <w:r>
        <w:rPr>
          <w:lang w:val="en-US"/>
        </w:rPr>
        <w:t xml:space="preserve">simulation models to real-world deployment. The typical methods under this approach are domain randomization and domain adaption.     </w:t>
      </w:r>
    </w:p>
    <w:p w14:paraId="0FD9DD77" w14:textId="76C94F65" w:rsidR="00E24537" w:rsidRPr="0000101B" w:rsidRDefault="00E24537" w:rsidP="00E24537">
      <w:pPr>
        <w:pStyle w:val="BodyText"/>
        <w:ind w:firstLine="0"/>
        <w:rPr>
          <w:i/>
          <w:iCs/>
          <w:lang w:val="en-US"/>
        </w:rPr>
      </w:pPr>
      <w:r>
        <w:rPr>
          <w:i/>
          <w:iCs/>
          <w:lang w:val="en-US"/>
        </w:rPr>
        <w:t>B</w:t>
      </w:r>
      <w:r w:rsidRPr="0000101B">
        <w:rPr>
          <w:i/>
          <w:iCs/>
          <w:lang w:val="en-US"/>
        </w:rPr>
        <w:t>. Simulators</w:t>
      </w:r>
      <w:r w:rsidR="00752832">
        <w:rPr>
          <w:i/>
          <w:iCs/>
          <w:lang w:val="en-US"/>
        </w:rPr>
        <w:t xml:space="preserve"> improvement</w:t>
      </w:r>
    </w:p>
    <w:p w14:paraId="3411D1DB" w14:textId="5EDA5C9E" w:rsidR="00E24537" w:rsidRDefault="00E24537" w:rsidP="00E24537">
      <w:pPr>
        <w:pStyle w:val="BodyText"/>
        <w:rPr>
          <w:lang w:val="en-US"/>
        </w:rPr>
      </w:pPr>
      <w:r>
        <w:rPr>
          <w:lang w:val="en-US"/>
        </w:rPr>
        <w:t>A focus on improving the fidelity of simulated environments has led to more visually realistic simulators, such as the Microsoft Aerial Informatics and Robotics Simulation (</w:t>
      </w:r>
      <w:proofErr w:type="spellStart"/>
      <w:r>
        <w:rPr>
          <w:lang w:val="en-US"/>
        </w:rPr>
        <w:t>AirSim</w:t>
      </w:r>
      <w:proofErr w:type="spellEnd"/>
      <w:r>
        <w:rPr>
          <w:lang w:val="en-US"/>
        </w:rPr>
        <w:t>) [</w:t>
      </w:r>
      <w:r w:rsidR="00083B5F">
        <w:rPr>
          <w:lang w:val="en-US"/>
        </w:rPr>
        <w:t>8</w:t>
      </w:r>
      <w:del w:id="11" w:author="Chin Gee Tan" w:date="2020-10-27T17:11:00Z">
        <w:r w:rsidR="00083B5F" w:rsidDel="00467300">
          <w:rPr>
            <w:lang w:val="en-US"/>
          </w:rPr>
          <w:delText xml:space="preserve"> - </w:delText>
        </w:r>
        <w:r w:rsidDel="00467300">
          <w:rPr>
            <w:lang w:val="en-US"/>
          </w:rPr>
          <w:delText>Shah 2018</w:delText>
        </w:r>
      </w:del>
      <w:r>
        <w:rPr>
          <w:lang w:val="en-US"/>
        </w:rPr>
        <w:t>] and CARLA [</w:t>
      </w:r>
      <w:r w:rsidR="009E41B2">
        <w:rPr>
          <w:lang w:val="en-US"/>
        </w:rPr>
        <w:t>9</w:t>
      </w:r>
      <w:del w:id="12" w:author="Chin Gee Tan" w:date="2020-10-27T17:11:00Z">
        <w:r w:rsidR="009E41B2" w:rsidDel="00467300">
          <w:rPr>
            <w:lang w:val="en-US"/>
          </w:rPr>
          <w:delText xml:space="preserve"> - </w:delText>
        </w:r>
        <w:r w:rsidDel="00467300">
          <w:rPr>
            <w:lang w:val="en-US"/>
          </w:rPr>
          <w:delText>Dosovitskiy 2017</w:delText>
        </w:r>
      </w:del>
      <w:r>
        <w:rPr>
          <w:lang w:val="en-US"/>
        </w:rPr>
        <w:t>]. This approach of developing ever more accurate simulators will continue unabated in the foreseeable future, bolstered by increasing computing power and advancement in hardware technology. Despite these expected advancements in simulators, it is likely that simulation models will still fail to properly generalize to the real-world due to the slightest discrepancy between these two environments [</w:t>
      </w:r>
      <w:r w:rsidR="00B574DD">
        <w:rPr>
          <w:lang w:val="en-US"/>
        </w:rPr>
        <w:t>10</w:t>
      </w:r>
      <w:del w:id="13" w:author="Chin Gee Tan" w:date="2020-10-27T17:11:00Z">
        <w:r w:rsidR="00B574DD" w:rsidDel="00467300">
          <w:rPr>
            <w:lang w:val="en-US"/>
          </w:rPr>
          <w:delText xml:space="preserve"> - </w:delText>
        </w:r>
        <w:r w:rsidDel="00467300">
          <w:rPr>
            <w:lang w:val="en-US"/>
          </w:rPr>
          <w:delText>Cobbe 2018</w:delText>
        </w:r>
      </w:del>
      <w:r>
        <w:rPr>
          <w:lang w:val="en-US"/>
        </w:rPr>
        <w:t xml:space="preserve">].   </w:t>
      </w:r>
    </w:p>
    <w:p w14:paraId="2AAC9E2B" w14:textId="77777777" w:rsidR="00E24537" w:rsidRPr="0003112B" w:rsidRDefault="00E24537" w:rsidP="00E24537">
      <w:pPr>
        <w:pStyle w:val="BodyText"/>
        <w:ind w:firstLine="0"/>
        <w:rPr>
          <w:i/>
          <w:iCs/>
          <w:lang w:val="en-US"/>
        </w:rPr>
      </w:pPr>
      <w:r w:rsidRPr="0003112B">
        <w:rPr>
          <w:i/>
          <w:iCs/>
          <w:lang w:val="en-US"/>
        </w:rPr>
        <w:t xml:space="preserve">C. Domain Randomization     </w:t>
      </w:r>
    </w:p>
    <w:p w14:paraId="3B3CA8C5" w14:textId="44406872" w:rsidR="00E24537" w:rsidRDefault="00E24537" w:rsidP="00E24537">
      <w:pPr>
        <w:pStyle w:val="BodyText"/>
        <w:rPr>
          <w:lang w:val="en-US"/>
        </w:rPr>
      </w:pPr>
      <w:r>
        <w:rPr>
          <w:lang w:val="en-US"/>
        </w:rPr>
        <w:t>Domain randomization [</w:t>
      </w:r>
      <w:r w:rsidR="002A26B2">
        <w:rPr>
          <w:lang w:val="en-US"/>
        </w:rPr>
        <w:t>1</w:t>
      </w:r>
      <w:ins w:id="14" w:author="Chin Gee Tan" w:date="2020-10-27T17:11:00Z">
        <w:r w:rsidR="00467300">
          <w:rPr>
            <w:lang w:val="en-US"/>
          </w:rPr>
          <w:t>1</w:t>
        </w:r>
      </w:ins>
      <w:del w:id="15" w:author="Chin Gee Tan" w:date="2020-10-27T17:11:00Z">
        <w:r w:rsidR="002A26B2" w:rsidDel="00467300">
          <w:rPr>
            <w:lang w:val="en-US"/>
          </w:rPr>
          <w:delText xml:space="preserve">1 - </w:delText>
        </w:r>
        <w:r w:rsidDel="00467300">
          <w:rPr>
            <w:lang w:val="en-US"/>
          </w:rPr>
          <w:delText>Tobin 2017</w:delText>
        </w:r>
      </w:del>
      <w:r>
        <w:rPr>
          <w:lang w:val="en-US"/>
        </w:rPr>
        <w:t>] [</w:t>
      </w:r>
      <w:r w:rsidR="009E6489">
        <w:rPr>
          <w:lang w:val="en-US"/>
        </w:rPr>
        <w:t>12</w:t>
      </w:r>
      <w:del w:id="16" w:author="Chin Gee Tan" w:date="2020-10-27T17:11:00Z">
        <w:r w:rsidR="009E6489" w:rsidDel="00467300">
          <w:rPr>
            <w:lang w:val="en-US"/>
          </w:rPr>
          <w:delText xml:space="preserve"> - </w:delText>
        </w:r>
        <w:r w:rsidDel="00467300">
          <w:rPr>
            <w:lang w:val="en-US"/>
          </w:rPr>
          <w:delText>Loquercio 2019</w:delText>
        </w:r>
      </w:del>
      <w:r>
        <w:rPr>
          <w:lang w:val="en-US"/>
        </w:rPr>
        <w:t>] and domain adaptation [</w:t>
      </w:r>
      <w:r w:rsidR="003A3641">
        <w:rPr>
          <w:lang w:val="en-US"/>
        </w:rPr>
        <w:t>13</w:t>
      </w:r>
      <w:del w:id="17" w:author="Chin Gee Tan" w:date="2020-10-27T17:11:00Z">
        <w:r w:rsidR="006F13D6" w:rsidDel="00467300">
          <w:rPr>
            <w:lang w:val="en-US"/>
          </w:rPr>
          <w:delText xml:space="preserve"> - </w:delText>
        </w:r>
        <w:r w:rsidDel="00467300">
          <w:rPr>
            <w:lang w:val="en-US"/>
          </w:rPr>
          <w:delText>Csurka 2017</w:delText>
        </w:r>
      </w:del>
      <w:r>
        <w:rPr>
          <w:lang w:val="en-US"/>
        </w:rPr>
        <w:t>] [</w:t>
      </w:r>
      <w:r w:rsidR="006F13D6">
        <w:rPr>
          <w:lang w:val="en-US"/>
        </w:rPr>
        <w:t>14</w:t>
      </w:r>
      <w:del w:id="18" w:author="Chin Gee Tan" w:date="2020-10-27T17:11:00Z">
        <w:r w:rsidR="006F13D6" w:rsidDel="00467300">
          <w:rPr>
            <w:lang w:val="en-US"/>
          </w:rPr>
          <w:delText xml:space="preserve"> - </w:delText>
        </w:r>
        <w:r w:rsidDel="00467300">
          <w:rPr>
            <w:lang w:val="en-US"/>
          </w:rPr>
          <w:delText>Bousmalis 2017</w:delText>
        </w:r>
      </w:del>
      <w:r>
        <w:rPr>
          <w:lang w:val="en-US"/>
        </w:rPr>
        <w:t>] [</w:t>
      </w:r>
      <w:r w:rsidR="00F769A9">
        <w:rPr>
          <w:lang w:val="en-US"/>
        </w:rPr>
        <w:t>15</w:t>
      </w:r>
      <w:del w:id="19" w:author="Chin Gee Tan" w:date="2020-10-27T17:12:00Z">
        <w:r w:rsidR="00F769A9" w:rsidDel="00467300">
          <w:rPr>
            <w:lang w:val="en-US"/>
          </w:rPr>
          <w:delText xml:space="preserve"> - </w:delText>
        </w:r>
        <w:r w:rsidDel="00467300">
          <w:rPr>
            <w:lang w:val="en-US"/>
          </w:rPr>
          <w:delText>Golemo 2018</w:delText>
        </w:r>
      </w:del>
      <w:r>
        <w:rPr>
          <w:lang w:val="en-US"/>
        </w:rPr>
        <w:t xml:space="preserve">] are methods that seek to reduce the impact of performance decay that is triggered by transferring simulation models to the real-world. Domain randomization takes place during the simulation training of models, where features that are non-relevant to the task, such as lighting condition and the relative position of elements, are changed randomly. Models are therefore exposed to a multitude of different environments where important aspects of the environment are kept unchanged. Hence, the sim-real problem is minimized in these models because they had learnt to ignore non-informative elements for the real-world task, which may confuse it, through randomization. The obvious shortcoming of the domain randomization approach is the greater efforts and costs required to train models in many different simulated environments.   </w:t>
      </w:r>
    </w:p>
    <w:p w14:paraId="21235C8B" w14:textId="77777777" w:rsidR="00E24537" w:rsidRPr="00D8651E" w:rsidRDefault="00E24537" w:rsidP="00E24537">
      <w:pPr>
        <w:pStyle w:val="BodyText"/>
        <w:ind w:firstLine="0"/>
        <w:rPr>
          <w:i/>
          <w:iCs/>
          <w:lang w:val="en-US"/>
        </w:rPr>
      </w:pPr>
      <w:r w:rsidRPr="00D8651E">
        <w:rPr>
          <w:i/>
          <w:iCs/>
          <w:lang w:val="en-US"/>
        </w:rPr>
        <w:t>D. Domain Adaption</w:t>
      </w:r>
    </w:p>
    <w:p w14:paraId="64A20534" w14:textId="77777777" w:rsidR="00E24537" w:rsidDel="00C85176" w:rsidRDefault="00E24537" w:rsidP="00E24537">
      <w:pPr>
        <w:pStyle w:val="BodyText"/>
        <w:rPr>
          <w:del w:id="20" w:author="Chin Gee Tan" w:date="2020-09-25T13:20:00Z"/>
          <w:lang w:val="en-US"/>
        </w:rPr>
      </w:pPr>
      <w:r>
        <w:rPr>
          <w:lang w:val="en-US"/>
        </w:rPr>
        <w:tab/>
        <w:t xml:space="preserve">Some proposed solutions viewed the incorporation of labeled real-world data as an answer to the sim-real problem. Domain adaption focuses on fine-tuning trained simulation models to bridge the reality gap, so that models can work well in the real-world. Labeled data collected from the real-world is often required when constructing the bridge that links simulated models to the real-world. There is ongoing effort to </w:t>
      </w:r>
    </w:p>
    <w:p w14:paraId="36AE8B63" w14:textId="1EB07603" w:rsidR="00E24537" w:rsidRDefault="00E24537" w:rsidP="00E24537">
      <w:pPr>
        <w:pStyle w:val="BodyText"/>
        <w:ind w:firstLine="0"/>
        <w:rPr>
          <w:lang w:val="en-US"/>
        </w:rPr>
      </w:pPr>
      <w:del w:id="21" w:author="Chin Gee Tan" w:date="2020-09-25T14:09:00Z">
        <w:r w:rsidDel="0003345B">
          <w:rPr>
            <w:lang w:val="en-US"/>
          </w:rPr>
          <w:delText>(An Aside: Combine this with domain adaptation) Domain adaptation [Csurka 2017] [Bousmalis 2017] [Golemo 2018] (Note: DA is a process that allows a machine learning model trained with samples from a simulator to generalize to the real world. This approach does not aim to create a perfect simulation to the real world, it only need a sufficiently sophisticated simulation to train the model for the desired task. After that, various transfer and fine-tuning methods are applied to build a bridge between the simulated and real domain. However, in order to build the bridge to the real world, a small amount of data from the real world still needed and some adaptation techniques relies on implicit assumptions e.g., cluster, continuity assumptions that may not hold for some tasks. i.e., first train models in simulation, and then finetuning its parameters in reality. However, in finetuning, it is still required to collect data in the real w</w:delText>
        </w:r>
      </w:del>
      <w:r>
        <w:rPr>
          <w:lang w:val="en-US"/>
        </w:rPr>
        <w:t xml:space="preserve">minimize the size of labeled data, </w:t>
      </w:r>
      <w:r w:rsidR="00DF1ACD">
        <w:rPr>
          <w:lang w:val="en-US"/>
        </w:rPr>
        <w:t xml:space="preserve">and therefore </w:t>
      </w:r>
      <w:r>
        <w:rPr>
          <w:lang w:val="en-US"/>
        </w:rPr>
        <w:t>preserve the benefits conferred by the training of models in a simulation. An example solution is the use of Generative Adversarial Network (GAN) [</w:t>
      </w:r>
      <w:r w:rsidR="009946A5">
        <w:rPr>
          <w:lang w:val="en-US"/>
        </w:rPr>
        <w:t>16</w:t>
      </w:r>
      <w:del w:id="22" w:author="Chin Gee Tan" w:date="2020-10-27T17:12:00Z">
        <w:r w:rsidR="009946A5" w:rsidDel="00467300">
          <w:rPr>
            <w:lang w:val="en-US"/>
          </w:rPr>
          <w:delText xml:space="preserve"> - </w:delText>
        </w:r>
        <w:r w:rsidDel="00467300">
          <w:rPr>
            <w:lang w:val="en-US"/>
          </w:rPr>
          <w:delText>Goodfellow 2014</w:delText>
        </w:r>
      </w:del>
      <w:r>
        <w:rPr>
          <w:lang w:val="en-US"/>
        </w:rPr>
        <w:t xml:space="preserve">] in combination with 93 labeled and 186 unlabeled images to successfully deploy simulation-trained visuomotor policies in the real-world </w:t>
      </w:r>
      <w:del w:id="23" w:author="Chin Gee Tan" w:date="2020-09-25T14:23:00Z">
        <w:r w:rsidDel="00E5241C">
          <w:rPr>
            <w:lang w:val="en-US"/>
          </w:rPr>
          <w:delText>(Note: Zhang train models in simulation first, and then fine-tuning its parameters in reality. However, in fine-tuning, it is still required to collect data in the real-worl</w:delText>
        </w:r>
      </w:del>
      <w:r>
        <w:rPr>
          <w:lang w:val="en-US"/>
        </w:rPr>
        <w:t>[</w:t>
      </w:r>
      <w:r w:rsidR="00134736">
        <w:rPr>
          <w:lang w:val="en-US"/>
        </w:rPr>
        <w:t>17</w:t>
      </w:r>
      <w:del w:id="24" w:author="Chin Gee Tan" w:date="2020-10-27T17:12:00Z">
        <w:r w:rsidR="00134736" w:rsidDel="00467300">
          <w:rPr>
            <w:lang w:val="en-US"/>
          </w:rPr>
          <w:delText xml:space="preserve"> - </w:delText>
        </w:r>
        <w:r w:rsidDel="00467300">
          <w:rPr>
            <w:lang w:val="en-US"/>
          </w:rPr>
          <w:delText>Zhang 2019</w:delText>
        </w:r>
      </w:del>
      <w:r>
        <w:rPr>
          <w:lang w:val="en-US"/>
        </w:rPr>
        <w:t xml:space="preserve">]. Despite the efforts of these works, the reliance on labeled data does negates some of the benefits gained from using a simulator for model </w:t>
      </w:r>
      <w:r>
        <w:rPr>
          <w:lang w:val="en-US"/>
        </w:rPr>
        <w:lastRenderedPageBreak/>
        <w:t xml:space="preserve">training. A more satisfactory approach that uses only simulation data is needed. </w:t>
      </w:r>
    </w:p>
    <w:p w14:paraId="6126133B" w14:textId="29C5C731" w:rsidR="00E24537" w:rsidRPr="00BF24BD" w:rsidRDefault="00E24537" w:rsidP="00E24537">
      <w:pPr>
        <w:pStyle w:val="BodyText"/>
        <w:ind w:firstLine="0"/>
        <w:rPr>
          <w:i/>
          <w:iCs/>
          <w:lang w:val="en-US"/>
        </w:rPr>
      </w:pPr>
      <w:r w:rsidRPr="00BF24BD">
        <w:rPr>
          <w:i/>
          <w:iCs/>
          <w:lang w:val="en-US"/>
        </w:rPr>
        <w:t>E. Representati</w:t>
      </w:r>
      <w:r w:rsidR="00E060E5">
        <w:rPr>
          <w:i/>
          <w:iCs/>
          <w:lang w:val="en-US"/>
        </w:rPr>
        <w:t>on</w:t>
      </w:r>
      <w:r w:rsidRPr="00BF24BD">
        <w:rPr>
          <w:i/>
          <w:iCs/>
          <w:lang w:val="en-US"/>
        </w:rPr>
        <w:t xml:space="preserve"> Learning Using Cross-Modal Variational Auto-Encoder </w:t>
      </w:r>
    </w:p>
    <w:p w14:paraId="0CBC961A" w14:textId="4CE8AB50" w:rsidR="00E24537" w:rsidRDefault="00E24537" w:rsidP="00E24537">
      <w:pPr>
        <w:pStyle w:val="BodyText"/>
        <w:rPr>
          <w:lang w:val="en-US"/>
        </w:rPr>
      </w:pPr>
      <w:r>
        <w:rPr>
          <w:lang w:val="en-US"/>
        </w:rPr>
        <w:t>A solution that eliminates the need for labeled real-world data uses Cross-Modal Variational Auto-Encoder (CMVAE) [</w:t>
      </w:r>
      <w:r w:rsidR="00A54D2B">
        <w:rPr>
          <w:lang w:val="en-US"/>
        </w:rPr>
        <w:t>18</w:t>
      </w:r>
      <w:del w:id="25" w:author="Chin Gee Tan" w:date="2020-10-27T17:12:00Z">
        <w:r w:rsidR="00A54D2B" w:rsidDel="00EF6B5A">
          <w:rPr>
            <w:lang w:val="en-US"/>
          </w:rPr>
          <w:delText xml:space="preserve"> - </w:delText>
        </w:r>
        <w:r w:rsidDel="00EF6B5A">
          <w:rPr>
            <w:lang w:val="en-US"/>
          </w:rPr>
          <w:delText>Spurr 2018</w:delText>
        </w:r>
      </w:del>
      <w:r>
        <w:rPr>
          <w:lang w:val="en-US"/>
        </w:rPr>
        <w:t>] for representational learning solely within a simulation environment [</w:t>
      </w:r>
      <w:r w:rsidR="00A54D2B">
        <w:rPr>
          <w:lang w:val="en-US"/>
        </w:rPr>
        <w:t>19</w:t>
      </w:r>
      <w:del w:id="26" w:author="Chin Gee Tan" w:date="2020-10-27T17:12:00Z">
        <w:r w:rsidR="00A54D2B" w:rsidDel="00EF6B5A">
          <w:rPr>
            <w:lang w:val="en-US"/>
          </w:rPr>
          <w:delText xml:space="preserve"> - </w:delText>
        </w:r>
        <w:r w:rsidDel="00EF6B5A">
          <w:rPr>
            <w:lang w:val="en-US"/>
          </w:rPr>
          <w:delText>Bonatti 2020</w:delText>
        </w:r>
      </w:del>
      <w:r>
        <w:rPr>
          <w:lang w:val="en-US"/>
        </w:rPr>
        <w:t xml:space="preserve">]. The CMVAE </w:t>
      </w:r>
      <w:r w:rsidR="00E200E9">
        <w:rPr>
          <w:lang w:val="en-US"/>
        </w:rPr>
        <w:t xml:space="preserve">feature encoder </w:t>
      </w:r>
      <w:r>
        <w:rPr>
          <w:lang w:val="en-US"/>
        </w:rPr>
        <w:t>architecture differed from vanilla autoencoders by possessing only one encoder but having one decoder for each data modalities. This work focused on autonomous first-person view (FPV) drone navigation, which is similar in nature to the task of drone racing</w:t>
      </w:r>
      <w:r w:rsidR="00CB4F93">
        <w:rPr>
          <w:lang w:val="en-US"/>
        </w:rPr>
        <w:t xml:space="preserve"> that only rely on </w:t>
      </w:r>
      <w:r w:rsidR="00D865E2">
        <w:rPr>
          <w:lang w:val="en-US"/>
        </w:rPr>
        <w:t>images from a single RGB camera</w:t>
      </w:r>
      <w:r w:rsidR="00F53562">
        <w:rPr>
          <w:lang w:val="en-US"/>
        </w:rPr>
        <w:t xml:space="preserve"> for navigation.</w:t>
      </w:r>
      <w:r w:rsidR="00D865E2">
        <w:rPr>
          <w:lang w:val="en-US"/>
        </w:rPr>
        <w:t xml:space="preserve"> </w:t>
      </w:r>
    </w:p>
    <w:p w14:paraId="39D72ADA" w14:textId="61533B49" w:rsidR="00E24537" w:rsidRDefault="00E24537" w:rsidP="00E24537">
      <w:pPr>
        <w:pStyle w:val="BodyText"/>
        <w:rPr>
          <w:lang w:val="en-US"/>
        </w:rPr>
      </w:pPr>
      <w:r>
        <w:rPr>
          <w:lang w:val="en-US"/>
        </w:rPr>
        <w:t xml:space="preserve">The CMVAE’s approach takes the two different modalities of the (1) video-stream of the drone’s FPV camera and (2) poses of racing gates in the simulated environments, and learnt a representation of the drone’s state that has much fewer dimensions than the raw inputs of both modalities. These state representations can reconstruct the original inputs approximately despite its smaller size. This is termed as the concept of </w:t>
      </w:r>
      <w:r w:rsidRPr="00D6444F">
        <w:rPr>
          <w:i/>
          <w:iCs/>
          <w:lang w:val="en-US"/>
        </w:rPr>
        <w:t>autoencoding</w:t>
      </w:r>
      <w:r>
        <w:rPr>
          <w:lang w:val="en-US"/>
        </w:rPr>
        <w:t xml:space="preserve"> in unsupervised representation learning [</w:t>
      </w:r>
      <w:r w:rsidR="00FE1EB5">
        <w:rPr>
          <w:lang w:val="en-US"/>
        </w:rPr>
        <w:t>20</w:t>
      </w:r>
      <w:del w:id="27" w:author="Chin Gee Tan" w:date="2020-10-27T17:12:00Z">
        <w:r w:rsidR="00FE1EB5" w:rsidDel="00EF6B5A">
          <w:rPr>
            <w:lang w:val="en-US"/>
          </w:rPr>
          <w:delText xml:space="preserve"> - </w:delText>
        </w:r>
        <w:r w:rsidDel="00EF6B5A">
          <w:rPr>
            <w:lang w:val="en-US"/>
          </w:rPr>
          <w:delText>Tschannen 2018</w:delText>
        </w:r>
      </w:del>
      <w:r>
        <w:rPr>
          <w:lang w:val="en-US"/>
        </w:rPr>
        <w:t xml:space="preserve">]. </w:t>
      </w:r>
      <w:del w:id="28" w:author="Chin Gee Tan" w:date="2020-10-27T16:32:00Z">
        <w:r w:rsidDel="002D2FC3">
          <w:rPr>
            <w:lang w:val="en-US"/>
          </w:rPr>
          <w:delText>(Note: Reconstructing the observation: learning the function so that it is possible to reconstruct the observation with a decoder by minimizing the reconstruction error between the original observation and its predicted reconstruction.)</w:delText>
        </w:r>
      </w:del>
    </w:p>
    <w:p w14:paraId="0E93CB02" w14:textId="77777777" w:rsidR="00E24537" w:rsidRDefault="00E24537" w:rsidP="00E24537">
      <w:pPr>
        <w:pStyle w:val="BodyText"/>
        <w:rPr>
          <w:lang w:val="en-US"/>
        </w:rPr>
      </w:pPr>
      <w:r>
        <w:rPr>
          <w:lang w:val="en-US"/>
        </w:rPr>
        <w:t xml:space="preserve">These state representations learnt by the CMVAE’s encoder capture dense informatic latent variables that are most important for decision-making in autonomous navigation of drone through gates with unknown locations. A navigation policy trained with these latent variables retains high real-world performance and addresses the sim-real problem, because it has learnt to focus on relevant features of the real-world to guide its navigation and minimizes the influences of trivial differences between its training and deployment environments on its performance. This effect was attributed to the prevention of overfitting through the regularization brought about by forcing CMVAE to learn the latent variables for multiple data modalities.  </w:t>
      </w:r>
    </w:p>
    <w:p w14:paraId="0FF75385" w14:textId="40A4E867" w:rsidR="00E24537" w:rsidRPr="00E24537" w:rsidRDefault="00B571A6" w:rsidP="00861E83">
      <w:pPr>
        <w:pStyle w:val="BodyText"/>
        <w:rPr>
          <w:lang w:val="en-US"/>
        </w:rPr>
      </w:pPr>
      <w:r>
        <w:rPr>
          <w:lang w:val="en-US"/>
        </w:rPr>
        <w:t xml:space="preserve">After obtaining </w:t>
      </w:r>
      <w:r w:rsidR="0001588B">
        <w:rPr>
          <w:lang w:val="en-US"/>
        </w:rPr>
        <w:t>the state representation, t</w:t>
      </w:r>
      <w:r w:rsidR="00E24537">
        <w:rPr>
          <w:lang w:val="en-US"/>
        </w:rPr>
        <w:t xml:space="preserve">he next step taken was imitation learning for </w:t>
      </w:r>
      <w:r w:rsidR="00605718">
        <w:rPr>
          <w:lang w:val="en-US"/>
        </w:rPr>
        <w:t>training the navigation</w:t>
      </w:r>
      <w:r w:rsidR="00E24537">
        <w:rPr>
          <w:lang w:val="en-US"/>
        </w:rPr>
        <w:t xml:space="preserve"> policy. Behavior cloning (BC) [</w:t>
      </w:r>
      <w:r w:rsidR="00DC02F3">
        <w:rPr>
          <w:lang w:val="en-US"/>
        </w:rPr>
        <w:t>21</w:t>
      </w:r>
      <w:del w:id="29" w:author="Chin Gee Tan" w:date="2020-10-27T17:12:00Z">
        <w:r w:rsidR="00DC02F3" w:rsidDel="00EF6B5A">
          <w:rPr>
            <w:lang w:val="en-US"/>
          </w:rPr>
          <w:delText xml:space="preserve"> - </w:delText>
        </w:r>
        <w:r w:rsidR="00E24537" w:rsidDel="00EF6B5A">
          <w:rPr>
            <w:lang w:val="en-US"/>
          </w:rPr>
          <w:delText>Osa 2018</w:delText>
        </w:r>
      </w:del>
      <w:r w:rsidR="00E24537">
        <w:rPr>
          <w:lang w:val="en-US"/>
        </w:rPr>
        <w:t>], which is a simplistic imitation learning algorithm, was used to learn the optimal path through the gates that was generated by</w:t>
      </w:r>
      <w:r w:rsidR="00221499">
        <w:rPr>
          <w:lang w:val="en-US"/>
        </w:rPr>
        <w:t xml:space="preserve"> a minimum j</w:t>
      </w:r>
      <w:r w:rsidR="003C0603">
        <w:rPr>
          <w:lang w:val="en-US"/>
        </w:rPr>
        <w:t>erk trajectory planner</w:t>
      </w:r>
      <w:r w:rsidR="00E24537">
        <w:rPr>
          <w:lang w:val="en-US"/>
        </w:rPr>
        <w:t xml:space="preserve"> [</w:t>
      </w:r>
      <w:r w:rsidR="00405F0C">
        <w:rPr>
          <w:lang w:val="en-US"/>
        </w:rPr>
        <w:t>22</w:t>
      </w:r>
      <w:del w:id="30" w:author="Chin Gee Tan" w:date="2020-10-27T17:13:00Z">
        <w:r w:rsidR="00405F0C" w:rsidDel="00EF6B5A">
          <w:rPr>
            <w:lang w:val="en-US"/>
          </w:rPr>
          <w:delText xml:space="preserve"> - </w:delText>
        </w:r>
        <w:r w:rsidR="00E24537" w:rsidDel="00EF6B5A">
          <w:rPr>
            <w:lang w:val="en-US"/>
          </w:rPr>
          <w:delText>Richter 2016</w:delText>
        </w:r>
      </w:del>
      <w:r w:rsidR="00E24537">
        <w:rPr>
          <w:lang w:val="en-US"/>
        </w:rPr>
        <w:t>].</w:t>
      </w:r>
      <w:r w:rsidR="002325B6">
        <w:rPr>
          <w:lang w:val="en-US"/>
        </w:rPr>
        <w:t xml:space="preserve"> </w:t>
      </w:r>
      <w:r w:rsidR="0083659D">
        <w:rPr>
          <w:lang w:val="en-US"/>
        </w:rPr>
        <w:t>Th</w:t>
      </w:r>
      <w:r w:rsidR="00BD388A">
        <w:rPr>
          <w:lang w:val="en-US"/>
        </w:rPr>
        <w:t xml:space="preserve">is completes the entire </w:t>
      </w:r>
      <w:r w:rsidR="000511E0">
        <w:rPr>
          <w:lang w:val="en-US"/>
        </w:rPr>
        <w:t>training,</w:t>
      </w:r>
      <w:r w:rsidR="00BD388A">
        <w:rPr>
          <w:lang w:val="en-US"/>
        </w:rPr>
        <w:t xml:space="preserve"> and the drone is </w:t>
      </w:r>
      <w:r w:rsidR="000511E0">
        <w:rPr>
          <w:lang w:val="en-US"/>
        </w:rPr>
        <w:t xml:space="preserve">now </w:t>
      </w:r>
      <w:r w:rsidR="00BD388A">
        <w:rPr>
          <w:lang w:val="en-US"/>
        </w:rPr>
        <w:t>ready for real-world</w:t>
      </w:r>
      <w:r w:rsidR="000511E0">
        <w:rPr>
          <w:lang w:val="en-US"/>
        </w:rPr>
        <w:t xml:space="preserve"> deployment.</w:t>
      </w:r>
      <w:r w:rsidR="00BD388A">
        <w:rPr>
          <w:lang w:val="en-US"/>
        </w:rPr>
        <w:t xml:space="preserve"> </w:t>
      </w:r>
      <w:r w:rsidR="00E24537">
        <w:rPr>
          <w:lang w:val="en-US"/>
        </w:rPr>
        <w:t xml:space="preserve"> </w:t>
      </w:r>
    </w:p>
    <w:p w14:paraId="49A1A3B5" w14:textId="16D4FE45" w:rsidR="00E31AD0" w:rsidRPr="00E24537" w:rsidRDefault="00D306FA" w:rsidP="00E24537">
      <w:pPr>
        <w:pStyle w:val="Heading1"/>
      </w:pPr>
      <w:r>
        <w:t>RELATED WORKS</w:t>
      </w:r>
    </w:p>
    <w:p w14:paraId="728FBDB9" w14:textId="76538E8A" w:rsidR="00537667" w:rsidRPr="00FE1A3D" w:rsidRDefault="000C7137" w:rsidP="00FE1A3D">
      <w:pPr>
        <w:pStyle w:val="BodyText"/>
        <w:ind w:firstLine="0"/>
        <w:rPr>
          <w:i/>
          <w:iCs/>
          <w:lang w:val="en-US"/>
        </w:rPr>
      </w:pPr>
      <w:r>
        <w:rPr>
          <w:i/>
          <w:iCs/>
          <w:lang w:val="en-US"/>
        </w:rPr>
        <w:t>A</w:t>
      </w:r>
      <w:r w:rsidR="00FE1A3D" w:rsidRPr="00FE1A3D">
        <w:rPr>
          <w:i/>
          <w:iCs/>
          <w:lang w:val="en-US"/>
        </w:rPr>
        <w:t>. Drone Racing</w:t>
      </w:r>
    </w:p>
    <w:p w14:paraId="083FEC89" w14:textId="14B795CA" w:rsidR="007A69D3" w:rsidRDefault="00F100ED" w:rsidP="006A24FE">
      <w:pPr>
        <w:pStyle w:val="BodyText"/>
        <w:rPr>
          <w:lang w:val="en-US"/>
        </w:rPr>
      </w:pPr>
      <w:r>
        <w:rPr>
          <w:lang w:val="en-US"/>
        </w:rPr>
        <w:t xml:space="preserve">Drone racing </w:t>
      </w:r>
      <w:r w:rsidR="006F5769">
        <w:rPr>
          <w:lang w:val="en-US"/>
        </w:rPr>
        <w:t xml:space="preserve">is a sport </w:t>
      </w:r>
      <w:r w:rsidR="00760BD8">
        <w:rPr>
          <w:lang w:val="en-US"/>
        </w:rPr>
        <w:t xml:space="preserve">in which human pilots </w:t>
      </w:r>
      <w:r w:rsidR="00E00690">
        <w:rPr>
          <w:lang w:val="en-US"/>
        </w:rPr>
        <w:t xml:space="preserve">fly their drone </w:t>
      </w:r>
      <w:r w:rsidR="002340BA">
        <w:rPr>
          <w:lang w:val="en-US"/>
        </w:rPr>
        <w:t xml:space="preserve">at high speed </w:t>
      </w:r>
      <w:r w:rsidR="00E00690">
        <w:rPr>
          <w:lang w:val="en-US"/>
        </w:rPr>
        <w:t>through racing gate</w:t>
      </w:r>
      <w:r w:rsidR="002340BA">
        <w:rPr>
          <w:lang w:val="en-US"/>
        </w:rPr>
        <w:t xml:space="preserve">s, </w:t>
      </w:r>
      <w:r w:rsidR="00CA1110">
        <w:rPr>
          <w:lang w:val="en-US"/>
        </w:rPr>
        <w:t xml:space="preserve">guided </w:t>
      </w:r>
      <w:r w:rsidR="00CB3231">
        <w:rPr>
          <w:lang w:val="en-US"/>
        </w:rPr>
        <w:t xml:space="preserve">only </w:t>
      </w:r>
      <w:r w:rsidR="00CA1110">
        <w:rPr>
          <w:lang w:val="en-US"/>
        </w:rPr>
        <w:t>by</w:t>
      </w:r>
      <w:r w:rsidR="00CB3231">
        <w:rPr>
          <w:lang w:val="en-US"/>
        </w:rPr>
        <w:t xml:space="preserve"> </w:t>
      </w:r>
      <w:r w:rsidR="00105454">
        <w:rPr>
          <w:lang w:val="en-US"/>
        </w:rPr>
        <w:t>l</w:t>
      </w:r>
      <w:r w:rsidR="009A7A18">
        <w:rPr>
          <w:lang w:val="en-US"/>
        </w:rPr>
        <w:t>ive video-stream from the</w:t>
      </w:r>
      <w:r w:rsidR="00105454">
        <w:rPr>
          <w:lang w:val="en-US"/>
        </w:rPr>
        <w:t xml:space="preserve"> drone’s FPV camera</w:t>
      </w:r>
      <w:r w:rsidR="00735979">
        <w:rPr>
          <w:lang w:val="en-US"/>
        </w:rPr>
        <w:t xml:space="preserve"> [</w:t>
      </w:r>
      <w:r w:rsidR="00831AA5">
        <w:rPr>
          <w:lang w:val="en-US"/>
        </w:rPr>
        <w:t>23</w:t>
      </w:r>
      <w:del w:id="31" w:author="Chin Gee Tan" w:date="2020-10-27T20:36:00Z">
        <w:r w:rsidR="00831AA5" w:rsidDel="001C3C22">
          <w:rPr>
            <w:lang w:val="en-US"/>
          </w:rPr>
          <w:delText xml:space="preserve"> - </w:delText>
        </w:r>
        <w:r w:rsidR="00735979" w:rsidDel="001C3C22">
          <w:rPr>
            <w:lang w:val="en-US"/>
          </w:rPr>
          <w:delText>Kaufmann</w:delText>
        </w:r>
        <w:r w:rsidR="00C5722E" w:rsidDel="001C3C22">
          <w:rPr>
            <w:lang w:val="en-US"/>
          </w:rPr>
          <w:delText xml:space="preserve"> 2018</w:delText>
        </w:r>
      </w:del>
      <w:r w:rsidR="00735979">
        <w:rPr>
          <w:lang w:val="en-US"/>
        </w:rPr>
        <w:t>]</w:t>
      </w:r>
      <w:r w:rsidR="00105454">
        <w:rPr>
          <w:lang w:val="en-US"/>
        </w:rPr>
        <w:t>.</w:t>
      </w:r>
      <w:r w:rsidR="00CD15E2">
        <w:rPr>
          <w:lang w:val="en-US"/>
        </w:rPr>
        <w:t xml:space="preserve"> </w:t>
      </w:r>
      <w:r w:rsidR="00BA00CD">
        <w:rPr>
          <w:lang w:val="en-US"/>
        </w:rPr>
        <w:t>The</w:t>
      </w:r>
      <w:r w:rsidR="006757F2">
        <w:rPr>
          <w:lang w:val="en-US"/>
        </w:rPr>
        <w:t xml:space="preserve">re </w:t>
      </w:r>
      <w:r w:rsidR="00F73C88">
        <w:rPr>
          <w:lang w:val="en-US"/>
        </w:rPr>
        <w:t xml:space="preserve">are </w:t>
      </w:r>
      <w:r w:rsidR="006757F2">
        <w:rPr>
          <w:lang w:val="en-US"/>
        </w:rPr>
        <w:t>numerous di</w:t>
      </w:r>
      <w:r w:rsidR="00F73C88">
        <w:rPr>
          <w:lang w:val="en-US"/>
        </w:rPr>
        <w:t xml:space="preserve">fficult </w:t>
      </w:r>
      <w:r w:rsidR="00BA00CD">
        <w:rPr>
          <w:lang w:val="en-US"/>
        </w:rPr>
        <w:t xml:space="preserve">technical challenges </w:t>
      </w:r>
      <w:r w:rsidR="00F73C88">
        <w:rPr>
          <w:lang w:val="en-US"/>
        </w:rPr>
        <w:t xml:space="preserve">in </w:t>
      </w:r>
      <w:r w:rsidR="005B7D24">
        <w:rPr>
          <w:lang w:val="en-US"/>
        </w:rPr>
        <w:t>developing autonomous</w:t>
      </w:r>
      <w:r w:rsidR="006757F2">
        <w:rPr>
          <w:lang w:val="en-US"/>
        </w:rPr>
        <w:t xml:space="preserve"> racing drones</w:t>
      </w:r>
      <w:r w:rsidR="00F73C88">
        <w:rPr>
          <w:lang w:val="en-US"/>
        </w:rPr>
        <w:t>,</w:t>
      </w:r>
      <w:r w:rsidR="007B7BBD">
        <w:rPr>
          <w:lang w:val="en-US"/>
        </w:rPr>
        <w:t xml:space="preserve"> and of which this work will </w:t>
      </w:r>
      <w:r w:rsidR="0082245F">
        <w:rPr>
          <w:lang w:val="en-US"/>
        </w:rPr>
        <w:t xml:space="preserve">address the challenge of </w:t>
      </w:r>
      <w:r w:rsidR="008A0848">
        <w:rPr>
          <w:lang w:val="en-US"/>
        </w:rPr>
        <w:t xml:space="preserve">optimal </w:t>
      </w:r>
      <w:r w:rsidR="009D417D">
        <w:rPr>
          <w:lang w:val="en-US"/>
        </w:rPr>
        <w:t>real-world navigation</w:t>
      </w:r>
      <w:r w:rsidR="00DB539A">
        <w:rPr>
          <w:lang w:val="en-US"/>
        </w:rPr>
        <w:t xml:space="preserve"> of </w:t>
      </w:r>
      <w:r w:rsidR="00F64DC7">
        <w:rPr>
          <w:lang w:val="en-US"/>
        </w:rPr>
        <w:t>simulation model</w:t>
      </w:r>
      <w:r w:rsidR="008A0848">
        <w:rPr>
          <w:lang w:val="en-US"/>
        </w:rPr>
        <w:t>.</w:t>
      </w:r>
      <w:r w:rsidR="00C30B18">
        <w:rPr>
          <w:lang w:val="en-US"/>
        </w:rPr>
        <w:t xml:space="preserve"> </w:t>
      </w:r>
      <w:r w:rsidR="00E4098C">
        <w:rPr>
          <w:lang w:val="en-US"/>
        </w:rPr>
        <w:t>Related works that tackle</w:t>
      </w:r>
      <w:r w:rsidR="006B7F0F">
        <w:rPr>
          <w:lang w:val="en-US"/>
        </w:rPr>
        <w:t>d k</w:t>
      </w:r>
      <w:r w:rsidR="000816FC">
        <w:rPr>
          <w:lang w:val="en-US"/>
        </w:rPr>
        <w:t>ey technical challenges</w:t>
      </w:r>
      <w:r w:rsidR="006B7F0F">
        <w:rPr>
          <w:lang w:val="en-US"/>
        </w:rPr>
        <w:t xml:space="preserve"> of autonomous drone navigation are presented</w:t>
      </w:r>
      <w:r w:rsidR="00DB539A">
        <w:rPr>
          <w:lang w:val="en-US"/>
        </w:rPr>
        <w:t>.</w:t>
      </w:r>
    </w:p>
    <w:p w14:paraId="29E3094C" w14:textId="45A2EA33" w:rsidR="00660859" w:rsidDel="00F54461" w:rsidRDefault="002C6F00" w:rsidP="006A24FE">
      <w:pPr>
        <w:pStyle w:val="BodyText"/>
        <w:rPr>
          <w:del w:id="32" w:author="Chin Gee Tan" w:date="2020-10-27T17:16:00Z"/>
          <w:lang w:val="en-US"/>
        </w:rPr>
      </w:pPr>
      <w:del w:id="33" w:author="Chin Gee Tan" w:date="2020-10-27T17:16:00Z">
        <w:r w:rsidDel="00F54461">
          <w:rPr>
            <w:lang w:val="en-US"/>
          </w:rPr>
          <w:delText xml:space="preserve">Finishing a racing course in the shortest amount of time </w:delText>
        </w:r>
        <w:r w:rsidR="00C744D4" w:rsidDel="00F54461">
          <w:rPr>
            <w:lang w:val="en-US"/>
          </w:rPr>
          <w:delText xml:space="preserve">requires </w:delText>
        </w:r>
        <w:r w:rsidR="007F2882" w:rsidDel="00F54461">
          <w:rPr>
            <w:lang w:val="en-US"/>
          </w:rPr>
          <w:delText xml:space="preserve">highly accurate </w:delText>
        </w:r>
        <w:r w:rsidR="004479D3" w:rsidDel="00F54461">
          <w:rPr>
            <w:lang w:val="en-US"/>
          </w:rPr>
          <w:delText>estimation of the drone’s state</w:delText>
        </w:r>
        <w:r w:rsidR="00182E61" w:rsidDel="00F54461">
          <w:rPr>
            <w:lang w:val="en-US"/>
          </w:rPr>
          <w:delText>.</w:delText>
        </w:r>
        <w:r w:rsidR="00017370" w:rsidDel="00F54461">
          <w:rPr>
            <w:lang w:val="en-US"/>
          </w:rPr>
          <w:delText xml:space="preserve"> </w:delText>
        </w:r>
        <w:r w:rsidR="000D3376" w:rsidDel="00F54461">
          <w:rPr>
            <w:lang w:val="en-US"/>
          </w:rPr>
          <w:delText xml:space="preserve">This approach </w:delText>
        </w:r>
        <w:r w:rsidR="00615BF4" w:rsidDel="00F54461">
          <w:rPr>
            <w:lang w:val="en-US"/>
          </w:rPr>
          <w:delText xml:space="preserve">involves the drone </w:delText>
        </w:r>
        <w:r w:rsidR="007D1E83" w:rsidDel="00F54461">
          <w:rPr>
            <w:lang w:val="en-US"/>
          </w:rPr>
          <w:delText xml:space="preserve">tracking </w:delText>
        </w:r>
        <w:r w:rsidR="00140151" w:rsidDel="00F54461">
          <w:rPr>
            <w:lang w:val="en-US"/>
          </w:rPr>
          <w:delText>a</w:delText>
        </w:r>
        <w:r w:rsidR="00D91912" w:rsidDel="00F54461">
          <w:rPr>
            <w:lang w:val="en-US"/>
          </w:rPr>
          <w:delText xml:space="preserve">n </w:delText>
        </w:r>
        <w:r w:rsidR="00102471" w:rsidDel="00F54461">
          <w:rPr>
            <w:lang w:val="en-US"/>
          </w:rPr>
          <w:delText>existing</w:delText>
        </w:r>
        <w:r w:rsidR="00140151" w:rsidDel="00F54461">
          <w:rPr>
            <w:lang w:val="en-US"/>
          </w:rPr>
          <w:delText xml:space="preserve"> trajectory </w:delText>
        </w:r>
        <w:r w:rsidR="00102471" w:rsidDel="00F54461">
          <w:rPr>
            <w:lang w:val="en-US"/>
          </w:rPr>
          <w:delText xml:space="preserve">that </w:delText>
        </w:r>
        <w:r w:rsidR="007F3CB4" w:rsidDel="00F54461">
          <w:rPr>
            <w:lang w:val="en-US"/>
          </w:rPr>
          <w:delText>pass</w:delText>
        </w:r>
        <w:r w:rsidR="00102471" w:rsidDel="00F54461">
          <w:rPr>
            <w:lang w:val="en-US"/>
          </w:rPr>
          <w:delText>es</w:delText>
        </w:r>
        <w:r w:rsidR="007F3CB4" w:rsidDel="00F54461">
          <w:rPr>
            <w:lang w:val="en-US"/>
          </w:rPr>
          <w:delText xml:space="preserve"> through the racing gate</w:delText>
        </w:r>
        <w:r w:rsidR="00AB4E7D" w:rsidDel="00F54461">
          <w:rPr>
            <w:lang w:val="en-US"/>
          </w:rPr>
          <w:delText>s</w:delText>
        </w:r>
        <w:r w:rsidR="007F3CB4" w:rsidDel="00F54461">
          <w:rPr>
            <w:lang w:val="en-US"/>
          </w:rPr>
          <w:delText>.</w:delText>
        </w:r>
      </w:del>
    </w:p>
    <w:p w14:paraId="40802CE4" w14:textId="1BBF6960" w:rsidR="003E66D0" w:rsidRPr="0051789E" w:rsidRDefault="003E66D0" w:rsidP="003E66D0">
      <w:pPr>
        <w:pStyle w:val="BodyText"/>
        <w:ind w:firstLine="0"/>
        <w:rPr>
          <w:i/>
          <w:iCs/>
          <w:lang w:val="en-US"/>
        </w:rPr>
      </w:pPr>
      <w:r w:rsidRPr="0051789E">
        <w:rPr>
          <w:i/>
          <w:iCs/>
          <w:lang w:val="en-US"/>
        </w:rPr>
        <w:t>B. Vision-</w:t>
      </w:r>
      <w:r w:rsidR="00783604" w:rsidRPr="0051789E">
        <w:rPr>
          <w:i/>
          <w:iCs/>
          <w:lang w:val="en-US"/>
        </w:rPr>
        <w:t>B</w:t>
      </w:r>
      <w:r w:rsidR="0014716B" w:rsidRPr="0051789E">
        <w:rPr>
          <w:i/>
          <w:iCs/>
          <w:lang w:val="en-US"/>
        </w:rPr>
        <w:t>ased</w:t>
      </w:r>
      <w:r w:rsidR="00783604" w:rsidRPr="0051789E">
        <w:rPr>
          <w:i/>
          <w:iCs/>
          <w:lang w:val="en-US"/>
        </w:rPr>
        <w:t xml:space="preserve"> </w:t>
      </w:r>
      <w:r w:rsidR="00AA280C">
        <w:rPr>
          <w:i/>
          <w:iCs/>
          <w:lang w:val="en-US"/>
        </w:rPr>
        <w:t>Drone</w:t>
      </w:r>
      <w:r w:rsidR="00DC2694" w:rsidRPr="0051789E">
        <w:rPr>
          <w:i/>
          <w:iCs/>
          <w:lang w:val="en-US"/>
        </w:rPr>
        <w:t xml:space="preserve"> </w:t>
      </w:r>
      <w:r w:rsidR="003A2100" w:rsidRPr="0051789E">
        <w:rPr>
          <w:i/>
          <w:iCs/>
          <w:lang w:val="en-US"/>
        </w:rPr>
        <w:t>Navigation</w:t>
      </w:r>
      <w:r w:rsidR="0014716B" w:rsidRPr="0051789E">
        <w:rPr>
          <w:i/>
          <w:iCs/>
          <w:lang w:val="en-US"/>
        </w:rPr>
        <w:t xml:space="preserve"> </w:t>
      </w:r>
    </w:p>
    <w:p w14:paraId="382937CB" w14:textId="77777777" w:rsidR="0000260B" w:rsidRDefault="005A193D" w:rsidP="0000260B">
      <w:pPr>
        <w:pStyle w:val="BodyText"/>
        <w:rPr>
          <w:lang w:val="en-US"/>
        </w:rPr>
      </w:pPr>
      <w:r>
        <w:rPr>
          <w:lang w:val="en-US"/>
        </w:rPr>
        <w:t>Vision-based autonomous drone navigation is characterized by its primary use of visual sensors such as monocular cameras and stereo cameras [</w:t>
      </w:r>
      <w:r w:rsidR="00BD0951">
        <w:rPr>
          <w:lang w:val="en-US"/>
        </w:rPr>
        <w:t>24</w:t>
      </w:r>
      <w:del w:id="34" w:author="Chin Gee Tan" w:date="2020-10-27T20:36:00Z">
        <w:r w:rsidR="00BD0951" w:rsidDel="00DD1246">
          <w:rPr>
            <w:lang w:val="en-US"/>
          </w:rPr>
          <w:delText xml:space="preserve"> - </w:delText>
        </w:r>
        <w:r w:rsidDel="00DD1246">
          <w:rPr>
            <w:lang w:val="en-US"/>
          </w:rPr>
          <w:delText>Lu 2018</w:delText>
        </w:r>
      </w:del>
      <w:r>
        <w:rPr>
          <w:lang w:val="en-US"/>
        </w:rPr>
        <w:t>].</w:t>
      </w:r>
      <w:r w:rsidR="00D5640C">
        <w:rPr>
          <w:lang w:val="en-US"/>
        </w:rPr>
        <w:t xml:space="preserve"> </w:t>
      </w:r>
      <w:r w:rsidR="00FB75AA">
        <w:rPr>
          <w:lang w:val="en-US"/>
        </w:rPr>
        <w:t xml:space="preserve">Vision-based </w:t>
      </w:r>
      <w:r w:rsidR="00AA280C">
        <w:rPr>
          <w:lang w:val="en-US"/>
        </w:rPr>
        <w:t>drone</w:t>
      </w:r>
      <w:r w:rsidR="00202622">
        <w:rPr>
          <w:lang w:val="en-US"/>
        </w:rPr>
        <w:t xml:space="preserve">, like all </w:t>
      </w:r>
      <w:r w:rsidR="00123B2E">
        <w:rPr>
          <w:lang w:val="en-US"/>
        </w:rPr>
        <w:t xml:space="preserve">mobile robots, has a typical architecture that </w:t>
      </w:r>
      <w:r w:rsidR="00811740">
        <w:rPr>
          <w:lang w:val="en-US"/>
        </w:rPr>
        <w:t xml:space="preserve">comprises </w:t>
      </w:r>
      <w:r w:rsidR="00AC44C0">
        <w:rPr>
          <w:lang w:val="en-US"/>
        </w:rPr>
        <w:t xml:space="preserve">perception systems to detect surroundings, </w:t>
      </w:r>
      <w:r w:rsidR="00190356">
        <w:rPr>
          <w:lang w:val="en-US"/>
        </w:rPr>
        <w:t xml:space="preserve">localization </w:t>
      </w:r>
      <w:r w:rsidR="00515967">
        <w:rPr>
          <w:lang w:val="en-US"/>
        </w:rPr>
        <w:t>and</w:t>
      </w:r>
      <w:r w:rsidR="00190356">
        <w:rPr>
          <w:lang w:val="en-US"/>
        </w:rPr>
        <w:t xml:space="preserve"> mapping </w:t>
      </w:r>
      <w:r w:rsidR="00515967">
        <w:rPr>
          <w:lang w:val="en-US"/>
        </w:rPr>
        <w:t xml:space="preserve">systems to </w:t>
      </w:r>
      <w:r w:rsidR="005F0459">
        <w:rPr>
          <w:lang w:val="en-US"/>
        </w:rPr>
        <w:t xml:space="preserve">know its states and the environment, </w:t>
      </w:r>
      <w:r w:rsidR="00AC44C0">
        <w:rPr>
          <w:lang w:val="en-US"/>
        </w:rPr>
        <w:t xml:space="preserve">path planning systems to </w:t>
      </w:r>
      <w:r w:rsidR="005F0459">
        <w:rPr>
          <w:lang w:val="en-US"/>
        </w:rPr>
        <w:t>chart</w:t>
      </w:r>
      <w:r w:rsidR="00AC44C0">
        <w:rPr>
          <w:lang w:val="en-US"/>
        </w:rPr>
        <w:t xml:space="preserve"> the route, and motor control systems to </w:t>
      </w:r>
      <w:r w:rsidR="00FB625C">
        <w:rPr>
          <w:lang w:val="en-US"/>
        </w:rPr>
        <w:t>move</w:t>
      </w:r>
      <w:r w:rsidR="00AC44C0">
        <w:rPr>
          <w:lang w:val="en-US"/>
        </w:rPr>
        <w:t xml:space="preserve"> the robot</w:t>
      </w:r>
      <w:r w:rsidR="00FB625C">
        <w:rPr>
          <w:lang w:val="en-US"/>
        </w:rPr>
        <w:t xml:space="preserve"> </w:t>
      </w:r>
      <w:r w:rsidR="00CB50C3">
        <w:rPr>
          <w:lang w:val="en-US"/>
        </w:rPr>
        <w:t>[</w:t>
      </w:r>
      <w:r w:rsidR="00E03585">
        <w:rPr>
          <w:lang w:val="en-US"/>
        </w:rPr>
        <w:t>2</w:t>
      </w:r>
      <w:r w:rsidR="00BD0951">
        <w:rPr>
          <w:lang w:val="en-US"/>
        </w:rPr>
        <w:t>5</w:t>
      </w:r>
      <w:del w:id="35" w:author="Chin Gee Tan" w:date="2020-10-27T20:36:00Z">
        <w:r w:rsidR="00E03585" w:rsidDel="00DD1246">
          <w:rPr>
            <w:lang w:val="en-US"/>
          </w:rPr>
          <w:delText xml:space="preserve"> </w:delText>
        </w:r>
        <w:r w:rsidR="00DF6D1C" w:rsidDel="00DD1246">
          <w:rPr>
            <w:lang w:val="en-US"/>
          </w:rPr>
          <w:delText>–</w:delText>
        </w:r>
        <w:r w:rsidR="00E03585" w:rsidDel="00DD1246">
          <w:rPr>
            <w:lang w:val="en-US"/>
          </w:rPr>
          <w:delText xml:space="preserve"> </w:delText>
        </w:r>
        <w:r w:rsidR="00DF6D1C" w:rsidDel="00DD1246">
          <w:rPr>
            <w:lang w:val="en-US"/>
          </w:rPr>
          <w:delText>Badue 2019</w:delText>
        </w:r>
      </w:del>
      <w:r w:rsidR="00CB50C3">
        <w:rPr>
          <w:lang w:val="en-US"/>
        </w:rPr>
        <w:t>].</w:t>
      </w:r>
      <w:r w:rsidR="0082234D">
        <w:rPr>
          <w:lang w:val="en-US"/>
        </w:rPr>
        <w:t xml:space="preserve"> </w:t>
      </w:r>
      <w:r w:rsidR="00973A81">
        <w:rPr>
          <w:lang w:val="en-US"/>
        </w:rPr>
        <w:t xml:space="preserve">Due to visual sensor’s ability to offer user a tremendous </w:t>
      </w:r>
      <w:r w:rsidR="006D2907">
        <w:rPr>
          <w:lang w:val="en-US"/>
        </w:rPr>
        <w:t xml:space="preserve">amount of information, the extraction of the features being observed in relation </w:t>
      </w:r>
      <w:r w:rsidR="008B4E69">
        <w:rPr>
          <w:lang w:val="en-US"/>
        </w:rPr>
        <w:t xml:space="preserve">to </w:t>
      </w:r>
      <w:r w:rsidR="002F3B3A">
        <w:rPr>
          <w:lang w:val="en-US"/>
        </w:rPr>
        <w:t>the drone for</w:t>
      </w:r>
      <w:r w:rsidR="00FE184A">
        <w:rPr>
          <w:lang w:val="en-US"/>
        </w:rPr>
        <w:t xml:space="preserve"> </w:t>
      </w:r>
      <w:r w:rsidR="002F3B3A">
        <w:rPr>
          <w:lang w:val="en-US"/>
        </w:rPr>
        <w:t xml:space="preserve">determining </w:t>
      </w:r>
      <w:r w:rsidR="008B4E69">
        <w:rPr>
          <w:lang w:val="en-US"/>
        </w:rPr>
        <w:t>positioning information is not a simple task.</w:t>
      </w:r>
      <w:r w:rsidR="00E93B7B">
        <w:rPr>
          <w:lang w:val="en-US"/>
        </w:rPr>
        <w:t xml:space="preserve"> </w:t>
      </w:r>
    </w:p>
    <w:p w14:paraId="5F5BB5A2" w14:textId="38588D15" w:rsidR="00584FC9" w:rsidRDefault="00B4521E" w:rsidP="0000260B">
      <w:pPr>
        <w:pStyle w:val="BodyText"/>
        <w:rPr>
          <w:lang w:val="en-US"/>
        </w:rPr>
      </w:pPr>
      <w:r>
        <w:rPr>
          <w:lang w:val="en-US"/>
        </w:rPr>
        <w:t>Because of limit</w:t>
      </w:r>
      <w:r w:rsidR="0088477D">
        <w:rPr>
          <w:lang w:val="en-US"/>
        </w:rPr>
        <w:t>ations</w:t>
      </w:r>
      <w:r>
        <w:rPr>
          <w:lang w:val="en-US"/>
        </w:rPr>
        <w:t xml:space="preserve"> to </w:t>
      </w:r>
      <w:r w:rsidR="00EC51D6">
        <w:rPr>
          <w:lang w:val="en-US"/>
        </w:rPr>
        <w:t>of</w:t>
      </w:r>
      <w:r>
        <w:rPr>
          <w:lang w:val="en-US"/>
        </w:rPr>
        <w:t xml:space="preserve"> </w:t>
      </w:r>
      <w:r w:rsidR="00EC51D6">
        <w:rPr>
          <w:lang w:val="en-US"/>
        </w:rPr>
        <w:t xml:space="preserve">the </w:t>
      </w:r>
      <w:r>
        <w:rPr>
          <w:lang w:val="en-US"/>
        </w:rPr>
        <w:t xml:space="preserve">payload of the </w:t>
      </w:r>
      <w:r w:rsidR="0088477D">
        <w:rPr>
          <w:lang w:val="en-US"/>
        </w:rPr>
        <w:t>drone</w:t>
      </w:r>
      <w:r>
        <w:rPr>
          <w:lang w:val="en-US"/>
        </w:rPr>
        <w:t xml:space="preserve">, it is </w:t>
      </w:r>
      <w:r w:rsidR="0088477D">
        <w:rPr>
          <w:lang w:val="en-US"/>
        </w:rPr>
        <w:t>can</w:t>
      </w:r>
      <w:r>
        <w:rPr>
          <w:lang w:val="en-US"/>
        </w:rPr>
        <w:t xml:space="preserve"> </w:t>
      </w:r>
      <w:r w:rsidR="00EC51D6">
        <w:rPr>
          <w:lang w:val="en-US"/>
        </w:rPr>
        <w:t xml:space="preserve">be </w:t>
      </w:r>
      <w:r w:rsidR="008A5732">
        <w:rPr>
          <w:lang w:val="en-US"/>
        </w:rPr>
        <w:t xml:space="preserve">impractical for some small </w:t>
      </w:r>
      <w:r w:rsidR="00EC51D6">
        <w:rPr>
          <w:lang w:val="en-US"/>
        </w:rPr>
        <w:t>drone</w:t>
      </w:r>
      <w:r w:rsidR="008A5732">
        <w:rPr>
          <w:lang w:val="en-US"/>
        </w:rPr>
        <w:t xml:space="preserve">s </w:t>
      </w:r>
      <w:r w:rsidR="00EC51D6">
        <w:rPr>
          <w:lang w:val="en-US"/>
        </w:rPr>
        <w:t xml:space="preserve">to be outfitted </w:t>
      </w:r>
      <w:r w:rsidR="008A5732">
        <w:rPr>
          <w:lang w:val="en-US"/>
        </w:rPr>
        <w:t>with multiple sensors.</w:t>
      </w:r>
      <w:r w:rsidR="009F50E4">
        <w:rPr>
          <w:lang w:val="en-US"/>
        </w:rPr>
        <w:t xml:space="preserve"> Therefore, a more general approach </w:t>
      </w:r>
      <w:r w:rsidR="000C0021">
        <w:rPr>
          <w:lang w:val="en-US"/>
        </w:rPr>
        <w:t xml:space="preserve">of </w:t>
      </w:r>
      <w:r w:rsidR="009F50E4">
        <w:rPr>
          <w:lang w:val="en-US"/>
        </w:rPr>
        <w:t>enhanc</w:t>
      </w:r>
      <w:r w:rsidR="000C0021">
        <w:rPr>
          <w:lang w:val="en-US"/>
        </w:rPr>
        <w:t>ing</w:t>
      </w:r>
      <w:r w:rsidR="009F50E4">
        <w:rPr>
          <w:lang w:val="en-US"/>
        </w:rPr>
        <w:t xml:space="preserve"> the </w:t>
      </w:r>
      <w:r w:rsidR="000C0021">
        <w:rPr>
          <w:lang w:val="en-US"/>
        </w:rPr>
        <w:t>drone</w:t>
      </w:r>
      <w:r w:rsidR="00E71491">
        <w:rPr>
          <w:lang w:val="en-US"/>
        </w:rPr>
        <w:t>’s</w:t>
      </w:r>
      <w:r w:rsidR="009F50E4">
        <w:rPr>
          <w:lang w:val="en-US"/>
        </w:rPr>
        <w:t xml:space="preserve"> environmental perception ability</w:t>
      </w:r>
      <w:r w:rsidR="00F02007">
        <w:rPr>
          <w:lang w:val="en-US"/>
        </w:rPr>
        <w:t xml:space="preserve">, instead of obtaining better pose estimation by multiple sensor data </w:t>
      </w:r>
      <w:r w:rsidR="0005127D">
        <w:rPr>
          <w:lang w:val="en-US"/>
        </w:rPr>
        <w:t xml:space="preserve">fusion </w:t>
      </w:r>
      <w:r w:rsidR="000C0021">
        <w:rPr>
          <w:lang w:val="en-US"/>
        </w:rPr>
        <w:t xml:space="preserve">is needed </w:t>
      </w:r>
      <w:r w:rsidR="0005127D">
        <w:rPr>
          <w:lang w:val="en-US"/>
        </w:rPr>
        <w:t>[</w:t>
      </w:r>
      <w:r w:rsidR="00A56F77">
        <w:rPr>
          <w:lang w:val="en-US"/>
        </w:rPr>
        <w:t>2</w:t>
      </w:r>
      <w:r w:rsidR="00BD0951">
        <w:rPr>
          <w:lang w:val="en-US"/>
        </w:rPr>
        <w:t>6</w:t>
      </w:r>
      <w:del w:id="36" w:author="Chin Gee Tan" w:date="2020-10-27T20:36:00Z">
        <w:r w:rsidR="00A56F77" w:rsidDel="00DD1246">
          <w:rPr>
            <w:lang w:val="en-US"/>
          </w:rPr>
          <w:delText xml:space="preserve"> - </w:delText>
        </w:r>
        <w:r w:rsidR="00C27319" w:rsidDel="00DD1246">
          <w:rPr>
            <w:lang w:val="en-US"/>
          </w:rPr>
          <w:delText>Shen</w:delText>
        </w:r>
        <w:r w:rsidR="00E854D1" w:rsidDel="00DD1246">
          <w:rPr>
            <w:lang w:val="en-US"/>
          </w:rPr>
          <w:delText xml:space="preserve"> 2014</w:delText>
        </w:r>
      </w:del>
      <w:r w:rsidR="0005127D">
        <w:rPr>
          <w:lang w:val="en-US"/>
        </w:rPr>
        <w:t>].</w:t>
      </w:r>
      <w:r w:rsidR="002B71BC">
        <w:rPr>
          <w:lang w:val="en-US"/>
        </w:rPr>
        <w:t xml:space="preserve"> </w:t>
      </w:r>
      <w:r w:rsidR="005C6483">
        <w:rPr>
          <w:lang w:val="en-US"/>
        </w:rPr>
        <w:t xml:space="preserve">Monocular cameras are especially suited for applications where compactness and </w:t>
      </w:r>
      <w:r w:rsidR="00D4661E">
        <w:rPr>
          <w:lang w:val="en-US"/>
        </w:rPr>
        <w:t>minimum weight are critical</w:t>
      </w:r>
      <w:r w:rsidR="00D37A23">
        <w:rPr>
          <w:lang w:val="en-US"/>
        </w:rPr>
        <w:t>.</w:t>
      </w:r>
      <w:r w:rsidR="00D4661E">
        <w:rPr>
          <w:lang w:val="en-US"/>
        </w:rPr>
        <w:t xml:space="preserve"> </w:t>
      </w:r>
      <w:r w:rsidR="00D37A23">
        <w:rPr>
          <w:lang w:val="en-US"/>
        </w:rPr>
        <w:t>I</w:t>
      </w:r>
      <w:r w:rsidR="00D4661E">
        <w:rPr>
          <w:lang w:val="en-US"/>
        </w:rPr>
        <w:t xml:space="preserve">n addition to that, lower price and </w:t>
      </w:r>
      <w:r w:rsidR="00C113BB">
        <w:rPr>
          <w:lang w:val="en-US"/>
        </w:rPr>
        <w:t xml:space="preserve">flexible deployment make them a good option for </w:t>
      </w:r>
      <w:r w:rsidR="00E71491">
        <w:rPr>
          <w:lang w:val="en-US"/>
        </w:rPr>
        <w:t>drone</w:t>
      </w:r>
      <w:r w:rsidR="00C113BB">
        <w:rPr>
          <w:lang w:val="en-US"/>
        </w:rPr>
        <w:t xml:space="preserve">s. </w:t>
      </w:r>
      <w:r w:rsidR="004479D3">
        <w:rPr>
          <w:lang w:val="en-US"/>
        </w:rPr>
        <w:t xml:space="preserve"> </w:t>
      </w:r>
      <w:r w:rsidR="002C6F00">
        <w:rPr>
          <w:lang w:val="en-US"/>
        </w:rPr>
        <w:t xml:space="preserve"> </w:t>
      </w:r>
      <w:r w:rsidR="006757F2">
        <w:rPr>
          <w:lang w:val="en-US"/>
        </w:rPr>
        <w:t xml:space="preserve"> </w:t>
      </w:r>
      <w:r w:rsidR="005B7D24">
        <w:rPr>
          <w:lang w:val="en-US"/>
        </w:rPr>
        <w:t xml:space="preserve"> </w:t>
      </w:r>
      <w:r w:rsidR="00105454">
        <w:rPr>
          <w:lang w:val="en-US"/>
        </w:rPr>
        <w:t xml:space="preserve"> </w:t>
      </w:r>
      <w:r w:rsidR="009A7A18">
        <w:rPr>
          <w:lang w:val="en-US"/>
        </w:rPr>
        <w:t xml:space="preserve">  </w:t>
      </w:r>
      <w:r w:rsidR="00CA1110">
        <w:rPr>
          <w:lang w:val="en-US"/>
        </w:rPr>
        <w:t xml:space="preserve"> </w:t>
      </w:r>
    </w:p>
    <w:p w14:paraId="08F630B8" w14:textId="4B76D238" w:rsidR="000249E1" w:rsidRPr="008655EC" w:rsidRDefault="000249E1" w:rsidP="000249E1">
      <w:pPr>
        <w:pStyle w:val="BodyText"/>
        <w:ind w:firstLine="0"/>
        <w:rPr>
          <w:i/>
          <w:iCs/>
          <w:lang w:val="en-US"/>
        </w:rPr>
      </w:pPr>
      <w:r w:rsidRPr="008655EC">
        <w:rPr>
          <w:i/>
          <w:iCs/>
          <w:lang w:val="en-US"/>
        </w:rPr>
        <w:t>C. Representatio</w:t>
      </w:r>
      <w:r w:rsidR="008655EC" w:rsidRPr="008655EC">
        <w:rPr>
          <w:i/>
          <w:iCs/>
          <w:lang w:val="en-US"/>
        </w:rPr>
        <w:t>n Learning of State for Navigation Policy</w:t>
      </w:r>
    </w:p>
    <w:p w14:paraId="4EECC7BB" w14:textId="77777777" w:rsidR="005C6C65" w:rsidRDefault="00215BE6" w:rsidP="005C6C65">
      <w:pPr>
        <w:pStyle w:val="BodyText"/>
        <w:rPr>
          <w:lang w:val="en-US"/>
        </w:rPr>
      </w:pPr>
      <w:r>
        <w:rPr>
          <w:lang w:val="en-US"/>
        </w:rPr>
        <w:t>State r</w:t>
      </w:r>
      <w:r w:rsidR="00FF6743">
        <w:rPr>
          <w:lang w:val="en-US"/>
        </w:rPr>
        <w:t>epre</w:t>
      </w:r>
      <w:r w:rsidR="00E060E5">
        <w:rPr>
          <w:lang w:val="en-US"/>
        </w:rPr>
        <w:t xml:space="preserve">sentation learning </w:t>
      </w:r>
      <w:r w:rsidR="00225D57">
        <w:rPr>
          <w:lang w:val="en-US"/>
        </w:rPr>
        <w:t>focus</w:t>
      </w:r>
      <w:r w:rsidR="00A50859">
        <w:rPr>
          <w:lang w:val="en-US"/>
        </w:rPr>
        <w:t>es</w:t>
      </w:r>
      <w:r w:rsidR="00225D57">
        <w:rPr>
          <w:lang w:val="en-US"/>
        </w:rPr>
        <w:t xml:space="preserve"> on</w:t>
      </w:r>
      <w:r w:rsidR="00A50859">
        <w:rPr>
          <w:lang w:val="en-US"/>
        </w:rPr>
        <w:t xml:space="preserve"> extracting abstract </w:t>
      </w:r>
      <w:r w:rsidR="002A6ADE">
        <w:rPr>
          <w:lang w:val="en-US"/>
        </w:rPr>
        <w:t xml:space="preserve">and compact </w:t>
      </w:r>
      <w:r w:rsidR="00A50859">
        <w:rPr>
          <w:lang w:val="en-US"/>
        </w:rPr>
        <w:t xml:space="preserve">features from </w:t>
      </w:r>
      <w:r w:rsidR="00C36CD1">
        <w:rPr>
          <w:lang w:val="en-US"/>
        </w:rPr>
        <w:t>data</w:t>
      </w:r>
      <w:r w:rsidR="00337314">
        <w:rPr>
          <w:lang w:val="en-US"/>
        </w:rPr>
        <w:t xml:space="preserve"> in environment </w:t>
      </w:r>
      <w:r w:rsidR="00273850">
        <w:rPr>
          <w:lang w:val="en-US"/>
        </w:rPr>
        <w:t xml:space="preserve">where the action of an agent </w:t>
      </w:r>
      <w:r w:rsidR="00F1679F">
        <w:rPr>
          <w:lang w:val="en-US"/>
        </w:rPr>
        <w:t>affects said environment [</w:t>
      </w:r>
      <w:r w:rsidR="006A3212">
        <w:rPr>
          <w:lang w:val="en-US"/>
        </w:rPr>
        <w:t>27</w:t>
      </w:r>
      <w:del w:id="37" w:author="Chin Gee Tan" w:date="2020-10-27T20:37:00Z">
        <w:r w:rsidR="006A3212" w:rsidDel="00DD1246">
          <w:rPr>
            <w:lang w:val="en-US"/>
          </w:rPr>
          <w:delText xml:space="preserve"> – Lesort 2018</w:delText>
        </w:r>
      </w:del>
      <w:r w:rsidR="00F1679F">
        <w:rPr>
          <w:lang w:val="en-US"/>
        </w:rPr>
        <w:t>]</w:t>
      </w:r>
      <w:r w:rsidR="00703A10">
        <w:rPr>
          <w:lang w:val="en-US"/>
        </w:rPr>
        <w:t xml:space="preserve">. </w:t>
      </w:r>
      <w:r w:rsidR="0021121A">
        <w:rPr>
          <w:lang w:val="en-US"/>
        </w:rPr>
        <w:t xml:space="preserve">The resultant features need </w:t>
      </w:r>
      <w:r w:rsidR="009C365B">
        <w:rPr>
          <w:lang w:val="en-US"/>
        </w:rPr>
        <w:t>to be encode</w:t>
      </w:r>
      <w:r w:rsidR="00631A28">
        <w:rPr>
          <w:lang w:val="en-US"/>
        </w:rPr>
        <w:t>d</w:t>
      </w:r>
      <w:r w:rsidR="009C365B">
        <w:rPr>
          <w:lang w:val="en-US"/>
        </w:rPr>
        <w:t xml:space="preserve"> with essential information </w:t>
      </w:r>
      <w:r w:rsidR="00631A28">
        <w:rPr>
          <w:lang w:val="en-US"/>
        </w:rPr>
        <w:t xml:space="preserve">required </w:t>
      </w:r>
      <w:r w:rsidR="009C365B">
        <w:rPr>
          <w:lang w:val="en-US"/>
        </w:rPr>
        <w:t>for the task</w:t>
      </w:r>
      <w:r w:rsidR="00631A28">
        <w:rPr>
          <w:lang w:val="en-US"/>
        </w:rPr>
        <w:t xml:space="preserve">, and </w:t>
      </w:r>
      <w:r w:rsidR="00270A9F">
        <w:rPr>
          <w:lang w:val="en-US"/>
        </w:rPr>
        <w:t xml:space="preserve">to </w:t>
      </w:r>
      <w:r w:rsidR="00CF57B9">
        <w:rPr>
          <w:lang w:val="en-US"/>
        </w:rPr>
        <w:t xml:space="preserve">disregard irrelevant </w:t>
      </w:r>
      <w:r w:rsidR="00270A9F">
        <w:rPr>
          <w:lang w:val="en-US"/>
        </w:rPr>
        <w:t>data.</w:t>
      </w:r>
      <w:r w:rsidR="00C91D16">
        <w:rPr>
          <w:lang w:val="en-US"/>
        </w:rPr>
        <w:t xml:space="preserve"> </w:t>
      </w:r>
      <w:r w:rsidR="002A6ADE">
        <w:rPr>
          <w:lang w:val="en-US"/>
        </w:rPr>
        <w:t xml:space="preserve">Training on </w:t>
      </w:r>
      <w:r w:rsidR="00351A3E">
        <w:rPr>
          <w:lang w:val="en-US"/>
        </w:rPr>
        <w:t xml:space="preserve">a compact set of </w:t>
      </w:r>
      <w:r w:rsidR="001E3C69">
        <w:rPr>
          <w:lang w:val="en-US"/>
        </w:rPr>
        <w:t>informationally</w:t>
      </w:r>
      <w:r w:rsidR="006C2CC0">
        <w:rPr>
          <w:lang w:val="en-US"/>
        </w:rPr>
        <w:t xml:space="preserve"> </w:t>
      </w:r>
      <w:r w:rsidR="001E3C69">
        <w:rPr>
          <w:lang w:val="en-US"/>
        </w:rPr>
        <w:t xml:space="preserve">rich </w:t>
      </w:r>
      <w:r w:rsidR="00351A3E">
        <w:rPr>
          <w:lang w:val="en-US"/>
        </w:rPr>
        <w:t>features</w:t>
      </w:r>
      <w:r w:rsidR="001E3C69">
        <w:rPr>
          <w:lang w:val="en-US"/>
        </w:rPr>
        <w:t xml:space="preserve"> </w:t>
      </w:r>
      <w:r w:rsidR="00B02895">
        <w:rPr>
          <w:lang w:val="en-US"/>
        </w:rPr>
        <w:t xml:space="preserve">permits more efficient </w:t>
      </w:r>
      <w:r w:rsidR="00BE282B">
        <w:rPr>
          <w:lang w:val="en-US"/>
        </w:rPr>
        <w:t>learning of navigation policies</w:t>
      </w:r>
      <w:r w:rsidR="00DE4D75">
        <w:rPr>
          <w:lang w:val="en-US"/>
        </w:rPr>
        <w:t xml:space="preserve">, compared with </w:t>
      </w:r>
      <w:r w:rsidR="003C24DC">
        <w:rPr>
          <w:lang w:val="en-US"/>
        </w:rPr>
        <w:t>doing so using the raw sensory data</w:t>
      </w:r>
      <w:r w:rsidR="00F933E6">
        <w:rPr>
          <w:lang w:val="en-US"/>
        </w:rPr>
        <w:t xml:space="preserve"> [28</w:t>
      </w:r>
      <w:del w:id="38" w:author="Chin Gee Tan" w:date="2020-10-27T20:37:00Z">
        <w:r w:rsidR="00F933E6" w:rsidDel="00DD1246">
          <w:rPr>
            <w:lang w:val="en-US"/>
          </w:rPr>
          <w:delText xml:space="preserve"> </w:delText>
        </w:r>
        <w:r w:rsidR="005E77FE" w:rsidDel="00DD1246">
          <w:rPr>
            <w:lang w:val="en-US"/>
          </w:rPr>
          <w:delText>–</w:delText>
        </w:r>
        <w:r w:rsidR="00F933E6" w:rsidDel="00DD1246">
          <w:rPr>
            <w:lang w:val="en-US"/>
          </w:rPr>
          <w:delText xml:space="preserve"> </w:delText>
        </w:r>
        <w:r w:rsidR="005E77FE" w:rsidDel="00DD1246">
          <w:rPr>
            <w:lang w:val="en-US"/>
          </w:rPr>
          <w:delText>Munk 2016</w:delText>
        </w:r>
      </w:del>
      <w:r w:rsidR="00F933E6">
        <w:rPr>
          <w:lang w:val="en-US"/>
        </w:rPr>
        <w:t>]</w:t>
      </w:r>
      <w:r w:rsidR="003C24DC">
        <w:rPr>
          <w:lang w:val="en-US"/>
        </w:rPr>
        <w:t xml:space="preserve">. </w:t>
      </w:r>
      <w:r w:rsidR="00B02895">
        <w:rPr>
          <w:lang w:val="en-US"/>
        </w:rPr>
        <w:t xml:space="preserve"> </w:t>
      </w:r>
      <w:r w:rsidR="00351A3E">
        <w:rPr>
          <w:lang w:val="en-US"/>
        </w:rPr>
        <w:t xml:space="preserve"> </w:t>
      </w:r>
      <w:r w:rsidR="002A6ADE">
        <w:rPr>
          <w:lang w:val="en-US"/>
        </w:rPr>
        <w:t xml:space="preserve"> </w:t>
      </w:r>
    </w:p>
    <w:p w14:paraId="0A425FF3" w14:textId="694D9285" w:rsidR="007E1D88" w:rsidRDefault="005C6C65" w:rsidP="00BD413D">
      <w:pPr>
        <w:pStyle w:val="BodyText"/>
        <w:rPr>
          <w:lang w:val="en-US"/>
        </w:rPr>
      </w:pPr>
      <w:r>
        <w:rPr>
          <w:lang w:val="en-US"/>
        </w:rPr>
        <w:t xml:space="preserve">Adversarial networks </w:t>
      </w:r>
      <w:r w:rsidR="002F6B9D">
        <w:rPr>
          <w:lang w:val="en-US"/>
        </w:rPr>
        <w:t>w</w:t>
      </w:r>
      <w:r w:rsidR="007F4DEE">
        <w:rPr>
          <w:lang w:val="en-US"/>
        </w:rPr>
        <w:t>ere</w:t>
      </w:r>
      <w:r w:rsidR="002F6B9D">
        <w:rPr>
          <w:lang w:val="en-US"/>
        </w:rPr>
        <w:t xml:space="preserve"> </w:t>
      </w:r>
      <w:r>
        <w:rPr>
          <w:lang w:val="en-US"/>
        </w:rPr>
        <w:t>used for</w:t>
      </w:r>
      <w:r w:rsidR="002F6B9D">
        <w:rPr>
          <w:lang w:val="en-US"/>
        </w:rPr>
        <w:t xml:space="preserve"> </w:t>
      </w:r>
      <w:r w:rsidR="004D51FA">
        <w:rPr>
          <w:lang w:val="en-US"/>
        </w:rPr>
        <w:t xml:space="preserve">the </w:t>
      </w:r>
      <w:r>
        <w:rPr>
          <w:lang w:val="en-US"/>
        </w:rPr>
        <w:t>learning of state representations</w:t>
      </w:r>
      <w:r w:rsidR="001D0470">
        <w:rPr>
          <w:lang w:val="en-US"/>
        </w:rPr>
        <w:t xml:space="preserve"> [29</w:t>
      </w:r>
      <w:del w:id="39" w:author="Chin Gee Tan" w:date="2020-10-27T20:37:00Z">
        <w:r w:rsidR="001D0470" w:rsidDel="00DD1246">
          <w:rPr>
            <w:lang w:val="en-US"/>
          </w:rPr>
          <w:delText xml:space="preserve"> – Chen 2016</w:delText>
        </w:r>
      </w:del>
      <w:r w:rsidR="001D0470">
        <w:rPr>
          <w:lang w:val="en-US"/>
        </w:rPr>
        <w:t>]</w:t>
      </w:r>
      <w:r>
        <w:rPr>
          <w:lang w:val="en-US"/>
        </w:rPr>
        <w:t>.</w:t>
      </w:r>
      <w:r w:rsidR="006D54E7">
        <w:rPr>
          <w:lang w:val="en-US"/>
        </w:rPr>
        <w:t xml:space="preserve"> </w:t>
      </w:r>
      <w:r w:rsidR="00D407CD">
        <w:rPr>
          <w:lang w:val="en-US"/>
        </w:rPr>
        <w:t xml:space="preserve">The GAN-based </w:t>
      </w:r>
      <w:r w:rsidR="00D35729">
        <w:rPr>
          <w:lang w:val="en-US"/>
        </w:rPr>
        <w:t xml:space="preserve">state representation learning </w:t>
      </w:r>
      <w:r w:rsidR="00615FB2">
        <w:rPr>
          <w:lang w:val="en-US"/>
        </w:rPr>
        <w:t xml:space="preserve">framework </w:t>
      </w:r>
      <w:r w:rsidR="003D524D">
        <w:rPr>
          <w:lang w:val="en-US"/>
        </w:rPr>
        <w:t xml:space="preserve">is </w:t>
      </w:r>
      <w:r w:rsidR="00144758">
        <w:rPr>
          <w:lang w:val="en-US"/>
        </w:rPr>
        <w:t xml:space="preserve">an alternative approach </w:t>
      </w:r>
      <w:r w:rsidR="005A724C">
        <w:rPr>
          <w:lang w:val="en-US"/>
        </w:rPr>
        <w:t>to VAE-based ones</w:t>
      </w:r>
      <w:r w:rsidR="000B7D2A">
        <w:rPr>
          <w:lang w:val="en-US"/>
        </w:rPr>
        <w:t xml:space="preserve">. </w:t>
      </w:r>
      <w:r w:rsidR="00B87144">
        <w:rPr>
          <w:lang w:val="en-US"/>
        </w:rPr>
        <w:t>T</w:t>
      </w:r>
      <w:r w:rsidR="00F9474B">
        <w:rPr>
          <w:lang w:val="en-US"/>
        </w:rPr>
        <w:t xml:space="preserve">here is a perception in the literature of </w:t>
      </w:r>
      <w:r w:rsidR="00346CE8">
        <w:rPr>
          <w:lang w:val="en-US"/>
        </w:rPr>
        <w:t xml:space="preserve">GAN-based framework being less suitable </w:t>
      </w:r>
      <w:r w:rsidR="00EF31AB">
        <w:rPr>
          <w:lang w:val="en-US"/>
        </w:rPr>
        <w:t xml:space="preserve">for state representation learning because they were slower and </w:t>
      </w:r>
      <w:r w:rsidR="00F83966">
        <w:rPr>
          <w:lang w:val="en-US"/>
        </w:rPr>
        <w:t xml:space="preserve">harder </w:t>
      </w:r>
      <w:r w:rsidR="00EF31AB">
        <w:rPr>
          <w:lang w:val="en-US"/>
        </w:rPr>
        <w:t>to train</w:t>
      </w:r>
      <w:r w:rsidR="00F83966">
        <w:rPr>
          <w:lang w:val="en-US"/>
        </w:rPr>
        <w:t xml:space="preserve"> compared with their VAE counterparts [</w:t>
      </w:r>
      <w:r w:rsidR="009D44BE">
        <w:rPr>
          <w:lang w:val="en-US"/>
        </w:rPr>
        <w:t>30</w:t>
      </w:r>
      <w:del w:id="40" w:author="Chin Gee Tan" w:date="2020-10-27T20:37:00Z">
        <w:r w:rsidR="009D44BE" w:rsidDel="00921D12">
          <w:rPr>
            <w:lang w:val="en-US"/>
          </w:rPr>
          <w:delText xml:space="preserve"> – Lin 2020</w:delText>
        </w:r>
      </w:del>
      <w:r w:rsidR="00F83966">
        <w:rPr>
          <w:lang w:val="en-US"/>
        </w:rPr>
        <w:t>]</w:t>
      </w:r>
      <w:ins w:id="41" w:author="Chin Gee Tan" w:date="2020-10-27T20:11:00Z">
        <w:r w:rsidR="00FA1ABA">
          <w:rPr>
            <w:lang w:val="en-US"/>
          </w:rPr>
          <w:t xml:space="preserve"> [</w:t>
        </w:r>
      </w:ins>
      <w:ins w:id="42" w:author="Chin Gee Tan" w:date="2020-10-27T20:13:00Z">
        <w:r w:rsidR="00D762E1">
          <w:rPr>
            <w:lang w:val="en-US"/>
          </w:rPr>
          <w:t>31</w:t>
        </w:r>
      </w:ins>
      <w:ins w:id="43" w:author="Chin Gee Tan" w:date="2020-10-27T20:11:00Z">
        <w:r w:rsidR="00FA1ABA">
          <w:rPr>
            <w:lang w:val="en-US"/>
          </w:rPr>
          <w:t>]</w:t>
        </w:r>
      </w:ins>
      <w:r w:rsidR="00E86A14">
        <w:rPr>
          <w:lang w:val="en-US"/>
        </w:rPr>
        <w:t xml:space="preserve"> [32</w:t>
      </w:r>
      <w:del w:id="44" w:author="Chin Gee Tan" w:date="2020-10-27T20:37:00Z">
        <w:r w:rsidR="00E86A14" w:rsidDel="00921D12">
          <w:rPr>
            <w:lang w:val="en-US"/>
          </w:rPr>
          <w:delText xml:space="preserve"> – Chen 2018</w:delText>
        </w:r>
      </w:del>
      <w:r w:rsidR="00E86A14">
        <w:rPr>
          <w:lang w:val="en-US"/>
        </w:rPr>
        <w:t>]</w:t>
      </w:r>
      <w:r w:rsidR="00D61691">
        <w:rPr>
          <w:lang w:val="en-US"/>
        </w:rPr>
        <w:t xml:space="preserve"> [33</w:t>
      </w:r>
      <w:del w:id="45" w:author="Chin Gee Tan" w:date="2020-10-27T20:37:00Z">
        <w:r w:rsidR="00D61691" w:rsidDel="00921D12">
          <w:rPr>
            <w:lang w:val="en-US"/>
          </w:rPr>
          <w:delText xml:space="preserve"> - Kim</w:delText>
        </w:r>
      </w:del>
      <w:r w:rsidR="00D61691">
        <w:rPr>
          <w:lang w:val="en-US"/>
        </w:rPr>
        <w:t>]</w:t>
      </w:r>
      <w:r w:rsidR="00F83966">
        <w:rPr>
          <w:lang w:val="en-US"/>
        </w:rPr>
        <w:t>.</w:t>
      </w:r>
      <w:r w:rsidR="0097563F">
        <w:rPr>
          <w:lang w:val="en-US"/>
        </w:rPr>
        <w:t xml:space="preserve"> </w:t>
      </w:r>
      <w:r w:rsidR="008B300F">
        <w:rPr>
          <w:lang w:val="en-US"/>
        </w:rPr>
        <w:t xml:space="preserve">Other </w:t>
      </w:r>
      <w:r w:rsidR="0097563F">
        <w:rPr>
          <w:lang w:val="en-US"/>
        </w:rPr>
        <w:t>issues</w:t>
      </w:r>
      <w:r w:rsidR="008B300F">
        <w:rPr>
          <w:lang w:val="en-US"/>
        </w:rPr>
        <w:t xml:space="preserve"> concerning the GAN-based approach</w:t>
      </w:r>
      <w:r w:rsidR="00DF3D51">
        <w:rPr>
          <w:lang w:val="en-US"/>
        </w:rPr>
        <w:t xml:space="preserve"> were training instability and </w:t>
      </w:r>
      <w:r w:rsidR="00971371">
        <w:rPr>
          <w:lang w:val="en-US"/>
        </w:rPr>
        <w:t>the requirement for having a priori knowledge of the data</w:t>
      </w:r>
      <w:r w:rsidR="00C92430">
        <w:rPr>
          <w:lang w:val="en-US"/>
        </w:rPr>
        <w:t xml:space="preserve"> [</w:t>
      </w:r>
      <w:r w:rsidR="0005265E">
        <w:rPr>
          <w:lang w:val="en-US"/>
        </w:rPr>
        <w:t>3</w:t>
      </w:r>
      <w:r w:rsidR="001938DA">
        <w:rPr>
          <w:lang w:val="en-US"/>
        </w:rPr>
        <w:t>4</w:t>
      </w:r>
      <w:del w:id="46" w:author="Chin Gee Tan" w:date="2020-10-27T20:11:00Z">
        <w:r w:rsidR="0005265E" w:rsidDel="00FD7562">
          <w:rPr>
            <w:lang w:val="en-US"/>
          </w:rPr>
          <w:delText>1</w:delText>
        </w:r>
      </w:del>
      <w:del w:id="47" w:author="Chin Gee Tan" w:date="2020-10-27T20:37:00Z">
        <w:r w:rsidR="0005265E" w:rsidDel="00921D12">
          <w:rPr>
            <w:lang w:val="en-US"/>
          </w:rPr>
          <w:delText xml:space="preserve"> - Higgins</w:delText>
        </w:r>
      </w:del>
      <w:r w:rsidR="00C92430">
        <w:rPr>
          <w:lang w:val="en-US"/>
        </w:rPr>
        <w:t>].</w:t>
      </w:r>
      <w:r w:rsidR="007D28C2">
        <w:rPr>
          <w:lang w:val="en-US"/>
        </w:rPr>
        <w:t xml:space="preserve"> VAE-based framework</w:t>
      </w:r>
      <w:r w:rsidR="00E346D5">
        <w:rPr>
          <w:lang w:val="en-US"/>
        </w:rPr>
        <w:t xml:space="preserve">, however, </w:t>
      </w:r>
      <w:r w:rsidR="00DB5531">
        <w:rPr>
          <w:lang w:val="en-US"/>
        </w:rPr>
        <w:t xml:space="preserve">was more effective at </w:t>
      </w:r>
      <w:r w:rsidR="00B96862">
        <w:rPr>
          <w:lang w:val="en-US"/>
        </w:rPr>
        <w:t xml:space="preserve">extracting useful representations of data </w:t>
      </w:r>
      <w:r w:rsidR="009C5AB4">
        <w:rPr>
          <w:lang w:val="en-US"/>
        </w:rPr>
        <w:t>[</w:t>
      </w:r>
      <w:r w:rsidR="002208BB">
        <w:rPr>
          <w:lang w:val="en-US"/>
        </w:rPr>
        <w:t>35</w:t>
      </w:r>
      <w:del w:id="48" w:author="Chin Gee Tan" w:date="2020-10-27T20:38:00Z">
        <w:r w:rsidR="002208BB" w:rsidDel="00921D12">
          <w:rPr>
            <w:lang w:val="en-US"/>
          </w:rPr>
          <w:delText xml:space="preserve"> – Lee 20</w:delText>
        </w:r>
      </w:del>
      <w:del w:id="49" w:author="Chin Gee Tan" w:date="2020-10-27T20:37:00Z">
        <w:r w:rsidR="002208BB" w:rsidDel="00921D12">
          <w:rPr>
            <w:lang w:val="en-US"/>
          </w:rPr>
          <w:delText>20</w:delText>
        </w:r>
      </w:del>
      <w:r w:rsidR="009C5AB4">
        <w:rPr>
          <w:lang w:val="en-US"/>
        </w:rPr>
        <w:t>].</w:t>
      </w:r>
    </w:p>
    <w:p w14:paraId="1877D80A" w14:textId="757A97A6" w:rsidR="00983C13" w:rsidRDefault="00340D08" w:rsidP="00DE7581">
      <w:pPr>
        <w:pStyle w:val="Heading1"/>
      </w:pPr>
      <w:r>
        <w:t>SOLUTION</w:t>
      </w:r>
      <w:del w:id="50" w:author="Chin Gee Tan" w:date="2020-10-27T18:00:00Z">
        <w:r w:rsidR="00C90700" w:rsidDel="0084674D">
          <w:delText xml:space="preserve">(An Aside: </w:delText>
        </w:r>
        <w:r w:rsidR="00FA1154" w:rsidDel="0084674D">
          <w:delText xml:space="preserve">The information is taken from </w:delText>
        </w:r>
        <w:bookmarkStart w:id="51" w:name="_Hlk54713433"/>
        <w:r w:rsidR="000D4607" w:rsidDel="0084674D">
          <w:delText>T. Lesort, N. Diaz-Rodri</w:delText>
        </w:r>
        <w:r w:rsidR="004909C4" w:rsidDel="0084674D">
          <w:delText xml:space="preserve">guez, J. -F. Goudou, and D. Filliat., “State </w:delText>
        </w:r>
        <w:r w:rsidR="00BA71AE" w:rsidDel="0084674D">
          <w:delText>representation learning for control: An overview</w:delText>
        </w:r>
        <w:r w:rsidR="004909C4" w:rsidDel="0084674D">
          <w:delText>”</w:delText>
        </w:r>
        <w:r w:rsidR="00BA71AE" w:rsidDel="0084674D">
          <w:delText>, CoRR, vol. abs</w:delText>
        </w:r>
        <w:r w:rsidR="00A90EC4" w:rsidDel="0084674D">
          <w:delText>/1802.04181, 2018</w:delText>
        </w:r>
        <w:r w:rsidR="00B969D6" w:rsidDel="0084674D">
          <w:delText>.</w:delText>
        </w:r>
        <w:bookmarkEnd w:id="51"/>
        <w:r w:rsidR="00C90700" w:rsidDel="0084674D">
          <w:delText>)</w:delText>
        </w:r>
        <w:r w:rsidR="00107928" w:rsidDel="0084674D">
          <w:delText xml:space="preserve"> (Note: </w:delText>
        </w:r>
        <w:r w:rsidR="00633B28" w:rsidDel="0084674D">
          <w:delText xml:space="preserve">Representation </w:delText>
        </w:r>
        <w:r w:rsidR="005C10CD" w:rsidDel="0084674D">
          <w:delText>learning algorithms are designed t</w:delText>
        </w:r>
        <w:r w:rsidR="009A524B" w:rsidDel="0084674D">
          <w:delText>o</w:delText>
        </w:r>
        <w:r w:rsidR="005C10CD" w:rsidDel="0084674D">
          <w:delText xml:space="preserve"> learn abstract features that characterize data. State representation learning focuses on a par</w:delText>
        </w:r>
        <w:r w:rsidR="003370E0" w:rsidDel="0084674D">
          <w:delText>ticular kind of representation learning where learned features are in low dimension, evolve through time</w:delText>
        </w:r>
        <w:r w:rsidR="00D954E4" w:rsidDel="0084674D">
          <w:delText xml:space="preserve">, and are influenced by </w:delText>
        </w:r>
        <w:r w:rsidR="006A3B4C" w:rsidDel="0084674D">
          <w:delText>actions of an agent. The representation is learned to capture the variation in the environment generated by the agent’s action</w:delText>
        </w:r>
        <w:r w:rsidR="008A50E0" w:rsidDel="0084674D">
          <w:delText>s; this kind of representation is particularly suitable for robotics and control scenarios</w:delText>
        </w:r>
        <w:r w:rsidR="00311A40" w:rsidDel="0084674D">
          <w:delText xml:space="preserve">. </w:delText>
        </w:r>
        <w:r w:rsidR="00DA0302" w:rsidDel="0084674D">
          <w:delText>Representation learning has the crucial role of encoding essential information</w:delText>
        </w:r>
        <w:r w:rsidR="00F03607" w:rsidDel="0084674D">
          <w:delText>, for a given task, while discarding the many irrelevant aspects of the original data.</w:delText>
        </w:r>
        <w:r w:rsidR="00101268" w:rsidDel="0084674D">
          <w:delText xml:space="preserve"> In this framework</w:delText>
        </w:r>
        <w:r w:rsidR="00624C20" w:rsidDel="0084674D">
          <w:delText>, we call observation the raw information provided by one or several of the robot sensor</w:delText>
        </w:r>
        <w:r w:rsidR="00ED7491" w:rsidDel="0084674D">
          <w:delText xml:space="preserve">s, and we call state a compact depiction of this observation </w:delText>
        </w:r>
        <w:r w:rsidR="00E55037" w:rsidDel="0084674D">
          <w:delText xml:space="preserve">that retains the information necessary </w:delText>
        </w:r>
        <w:r w:rsidR="00700762" w:rsidDel="0084674D">
          <w:delText>for the robot to choose its actions</w:delText>
        </w:r>
        <w:r w:rsidR="00B25B9F" w:rsidDel="0084674D">
          <w:delText>.</w:delText>
        </w:r>
        <w:r w:rsidR="001C1792" w:rsidDel="0084674D">
          <w:delText xml:space="preserve"> The adv</w:delText>
        </w:r>
        <w:r w:rsidR="00AA3F7B" w:rsidDel="0084674D">
          <w:delText xml:space="preserve">antage of low dimensional and informative </w:delText>
        </w:r>
        <w:r w:rsidR="00280022" w:rsidDel="0084674D">
          <w:delText>representations, instead of training on raw data, is to solve tasks more efficiently</w:delText>
        </w:r>
        <w:r w:rsidR="00482797" w:rsidDel="0084674D">
          <w:delText xml:space="preserve"> </w:delText>
        </w:r>
        <w:r w:rsidR="00145238" w:rsidDel="0084674D">
          <w:delText>[Mu</w:delText>
        </w:r>
        <w:r w:rsidR="008E3952" w:rsidDel="0084674D">
          <w:delText>nk 2016</w:delText>
        </w:r>
        <w:r w:rsidR="00145238" w:rsidDel="0084674D">
          <w:delText>].</w:delText>
        </w:r>
        <w:r w:rsidR="00AC5BCB" w:rsidDel="0084674D">
          <w:delText xml:space="preserve"> </w:delText>
        </w:r>
        <w:r w:rsidR="00263CEB" w:rsidDel="0084674D">
          <w:delText>The main interest of SRL is to produce a low dimensional state space in which learning a control policy will be more efficient.</w:delText>
        </w:r>
        <w:r w:rsidR="00107928" w:rsidDel="0084674D">
          <w:delText>)</w:delText>
        </w:r>
      </w:del>
    </w:p>
    <w:p w14:paraId="017DC565" w14:textId="77777777" w:rsidR="00340D08" w:rsidRPr="00DB686E" w:rsidRDefault="00340D08" w:rsidP="00340D08">
      <w:pPr>
        <w:pStyle w:val="BodyText"/>
        <w:ind w:firstLine="0"/>
        <w:jc w:val="left"/>
        <w:rPr>
          <w:i/>
          <w:iCs/>
          <w:lang w:val="en-US"/>
        </w:rPr>
      </w:pPr>
      <w:r w:rsidRPr="00DB686E">
        <w:rPr>
          <w:i/>
          <w:iCs/>
          <w:lang w:val="en-US"/>
        </w:rPr>
        <w:t xml:space="preserve">A. </w:t>
      </w:r>
      <w:r>
        <w:rPr>
          <w:i/>
          <w:iCs/>
          <w:lang w:val="en-US"/>
        </w:rPr>
        <w:t xml:space="preserve">Re-designing the Feature Encoder Architecture  </w:t>
      </w:r>
    </w:p>
    <w:p w14:paraId="510A758D" w14:textId="77777777" w:rsidR="00340D08" w:rsidRDefault="00340D08" w:rsidP="00340D08">
      <w:pPr>
        <w:pStyle w:val="BodyText"/>
        <w:ind w:firstLine="0"/>
        <w:jc w:val="left"/>
        <w:rPr>
          <w:lang w:val="en-US"/>
        </w:rPr>
      </w:pPr>
      <w:r>
        <w:rPr>
          <w:lang w:val="en-US"/>
        </w:rPr>
        <w:tab/>
        <w:t>It is obvious that the use of CMVAE in training an autonomous drone navigation system does not require localization and an explicit map of the environment to navigate, and this approach also does not require any real-world training of the simulation model. Due to its higher utility to the task of autonomous navigation model development, this work has chosen the CMVAE’s approach and examined the extent to which its feature encoder can be refined to yield higher performance during real-world drone deployment. Other structures of the original model were not modified because they were not relevant for this work’s aim of improving representational learning in autonomous FPV drone navigation.</w:t>
      </w:r>
    </w:p>
    <w:p w14:paraId="194C9577" w14:textId="77777777" w:rsidR="00340D08" w:rsidRPr="00C535D2" w:rsidRDefault="00340D08" w:rsidP="00340D08">
      <w:pPr>
        <w:pStyle w:val="BodyText"/>
        <w:rPr>
          <w:lang w:val="en-US"/>
        </w:rPr>
      </w:pPr>
      <w:r>
        <w:rPr>
          <w:lang w:val="en-US"/>
        </w:rPr>
        <w:t xml:space="preserve">The goal of this work was to enhance the process of learning a latent state representation from different data modalities, as described by [19] in their two-steps approach of training a FPV drone to autonomously navigate a set of racing gates. Using a latent state representation to train navigation policy reduces the impact caused by sim-real transfer. The feature encoder is the key module responsible for generating the latent state representation, and thus this work focused on improving the performance of this module. Said enhancements were implemented by re-designing the feature </w:t>
      </w:r>
      <w:r>
        <w:rPr>
          <w:lang w:val="en-US"/>
        </w:rPr>
        <w:lastRenderedPageBreak/>
        <w:t xml:space="preserve">encoder with state-of-the arts computer vision algorithms </w:t>
      </w:r>
      <w:proofErr w:type="spellStart"/>
      <w:r>
        <w:rPr>
          <w:lang w:val="en-US"/>
        </w:rPr>
        <w:t>ResNet</w:t>
      </w:r>
      <w:proofErr w:type="spellEnd"/>
      <w:r>
        <w:rPr>
          <w:lang w:val="en-US"/>
        </w:rPr>
        <w:t xml:space="preserve"> [36</w:t>
      </w:r>
      <w:del w:id="52" w:author="Chin Gee Tan" w:date="2020-10-27T20:51:00Z">
        <w:r w:rsidDel="005A7962">
          <w:rPr>
            <w:lang w:val="en-US"/>
          </w:rPr>
          <w:delText xml:space="preserve"> – He 2015</w:delText>
        </w:r>
      </w:del>
      <w:r>
        <w:rPr>
          <w:lang w:val="en-US"/>
        </w:rPr>
        <w:t xml:space="preserve">] and </w:t>
      </w:r>
      <w:proofErr w:type="spellStart"/>
      <w:r>
        <w:rPr>
          <w:lang w:val="en-US"/>
        </w:rPr>
        <w:t>DenseNet</w:t>
      </w:r>
      <w:proofErr w:type="spellEnd"/>
      <w:r>
        <w:rPr>
          <w:lang w:val="en-US"/>
        </w:rPr>
        <w:t xml:space="preserve"> [37</w:t>
      </w:r>
      <w:del w:id="53" w:author="Chin Gee Tan" w:date="2020-10-27T20:51:00Z">
        <w:r w:rsidDel="005A7962">
          <w:rPr>
            <w:lang w:val="en-US"/>
          </w:rPr>
          <w:delText xml:space="preserve"> – Huang 2016</w:delText>
        </w:r>
      </w:del>
      <w:r>
        <w:rPr>
          <w:lang w:val="en-US"/>
        </w:rPr>
        <w:t>].</w:t>
      </w:r>
    </w:p>
    <w:p w14:paraId="2A0EC31C" w14:textId="77777777" w:rsidR="00340D08" w:rsidRPr="00DB686E" w:rsidRDefault="00340D08" w:rsidP="00340D08">
      <w:pPr>
        <w:pStyle w:val="BodyText"/>
        <w:ind w:firstLine="0"/>
        <w:jc w:val="left"/>
        <w:rPr>
          <w:i/>
          <w:iCs/>
          <w:lang w:val="en-US"/>
        </w:rPr>
      </w:pPr>
      <w:r>
        <w:rPr>
          <w:i/>
          <w:iCs/>
          <w:lang w:val="en-US"/>
        </w:rPr>
        <w:t>B</w:t>
      </w:r>
      <w:r w:rsidRPr="00DB686E">
        <w:rPr>
          <w:i/>
          <w:iCs/>
          <w:lang w:val="en-US"/>
        </w:rPr>
        <w:t>. Microsoft Aerial Informatics &amp; Robotics Simulation</w:t>
      </w:r>
    </w:p>
    <w:p w14:paraId="135FCA96" w14:textId="77777777" w:rsidR="00340D08" w:rsidRDefault="00340D08" w:rsidP="00340D08">
      <w:pPr>
        <w:pStyle w:val="BodyText"/>
        <w:ind w:firstLine="0"/>
        <w:rPr>
          <w:lang w:val="en-US"/>
        </w:rPr>
      </w:pPr>
      <w:r>
        <w:rPr>
          <w:lang w:val="en-US"/>
        </w:rPr>
        <w:tab/>
        <w:t xml:space="preserve">Training and evaluation of the re-designed architecture was conducted in the open-source </w:t>
      </w:r>
      <w:proofErr w:type="spellStart"/>
      <w:r>
        <w:rPr>
          <w:lang w:val="en-US"/>
        </w:rPr>
        <w:t>AirSim</w:t>
      </w:r>
      <w:proofErr w:type="spellEnd"/>
      <w:r>
        <w:rPr>
          <w:lang w:val="en-US"/>
        </w:rPr>
        <w:t xml:space="preserve"> environment, which is a simulator for experimenting with algorithms for autonomous vehicles such as drones and cars. The simulated environment uses the Unreal Engine built of </w:t>
      </w:r>
      <w:proofErr w:type="spellStart"/>
      <w:r>
        <w:rPr>
          <w:lang w:val="en-US"/>
        </w:rPr>
        <w:t>AirSim</w:t>
      </w:r>
      <w:proofErr w:type="spellEnd"/>
      <w:r>
        <w:rPr>
          <w:lang w:val="en-US"/>
        </w:rPr>
        <w:t xml:space="preserve"> to create a controllable training and testing platform, that is not only highly realistic in terms of the physics and visuals of the real-world, and also drastically reduces the costs and time involved in the collection of massive amount of training data required by deep learning and reinforcement learning.    </w:t>
      </w:r>
    </w:p>
    <w:p w14:paraId="5CEBA5EC" w14:textId="77777777" w:rsidR="00340D08" w:rsidRDefault="00340D08" w:rsidP="00340D08">
      <w:pPr>
        <w:pStyle w:val="BodyText"/>
        <w:ind w:firstLine="0"/>
        <w:jc w:val="left"/>
        <w:rPr>
          <w:lang w:val="en-US"/>
        </w:rPr>
      </w:pPr>
      <w:r>
        <w:rPr>
          <w:lang w:val="en-US"/>
        </w:rPr>
        <w:tab/>
      </w:r>
      <w:proofErr w:type="spellStart"/>
      <w:r>
        <w:rPr>
          <w:lang w:val="en-US"/>
        </w:rPr>
        <w:t>AirSim</w:t>
      </w:r>
      <w:proofErr w:type="spellEnd"/>
      <w:r>
        <w:rPr>
          <w:lang w:val="en-US"/>
        </w:rPr>
        <w:t xml:space="preserve"> is equipped with a generic drone model that when combined with its pre-loaded RGB camera quicken the pace of experimentation right from the start. Crashing the drone repeatedly in </w:t>
      </w:r>
      <w:proofErr w:type="spellStart"/>
      <w:r>
        <w:rPr>
          <w:lang w:val="en-US"/>
        </w:rPr>
        <w:t>AirSim</w:t>
      </w:r>
      <w:proofErr w:type="spellEnd"/>
      <w:r>
        <w:rPr>
          <w:lang w:val="en-US"/>
        </w:rPr>
        <w:t xml:space="preserve"> does not incurs costs, unlike that of training with real drone. Images, data streams and vehicular control in </w:t>
      </w:r>
      <w:proofErr w:type="spellStart"/>
      <w:r>
        <w:rPr>
          <w:lang w:val="en-US"/>
        </w:rPr>
        <w:t>AirSim</w:t>
      </w:r>
      <w:proofErr w:type="spellEnd"/>
      <w:r>
        <w:rPr>
          <w:lang w:val="en-US"/>
        </w:rPr>
        <w:t xml:space="preserve"> are communicated programmatically through its Application Programming Interfaces (APIs).</w:t>
      </w:r>
      <w:del w:id="54" w:author="Chin Gee Tan" w:date="2020-10-27T20:52:00Z">
        <w:r w:rsidDel="00F73445">
          <w:rPr>
            <w:lang w:val="en-US"/>
          </w:rPr>
          <w:delText xml:space="preserve">(Note: AirSim offers an interface to configure multiple vehicle models for quadrotors and support hardware-in-the-loop as well as software-in-the-loop with flight controllers such as PX4.) </w:delText>
        </w:r>
      </w:del>
      <w:r>
        <w:rPr>
          <w:lang w:val="en-US"/>
        </w:rPr>
        <w:t xml:space="preserve"> </w:t>
      </w:r>
    </w:p>
    <w:p w14:paraId="574928DF" w14:textId="77777777" w:rsidR="00340D08" w:rsidRPr="007F5F87" w:rsidRDefault="00340D08" w:rsidP="00340D08">
      <w:pPr>
        <w:pStyle w:val="BodyText"/>
        <w:ind w:firstLine="0"/>
        <w:jc w:val="left"/>
        <w:rPr>
          <w:i/>
          <w:iCs/>
          <w:lang w:val="en-US"/>
        </w:rPr>
      </w:pPr>
      <w:r>
        <w:rPr>
          <w:i/>
          <w:iCs/>
          <w:lang w:val="en-US"/>
        </w:rPr>
        <w:t>C</w:t>
      </w:r>
      <w:r w:rsidRPr="007F5F87">
        <w:rPr>
          <w:i/>
          <w:iCs/>
          <w:lang w:val="en-US"/>
        </w:rPr>
        <w:t>. Tello Drone</w:t>
      </w:r>
    </w:p>
    <w:p w14:paraId="7B18B7FB" w14:textId="6DE6AD43" w:rsidR="00340D08" w:rsidRPr="003A12DB" w:rsidRDefault="00340D08" w:rsidP="003A12DB">
      <w:pPr>
        <w:pStyle w:val="BodyText"/>
        <w:ind w:firstLine="0"/>
        <w:jc w:val="left"/>
        <w:rPr>
          <w:lang w:val="en-US"/>
        </w:rPr>
      </w:pPr>
      <w:r>
        <w:rPr>
          <w:lang w:val="en-US"/>
        </w:rPr>
        <w:tab/>
        <w:t xml:space="preserve">A Tello multirotor drone served as the autonomous vehicular platform for testing the trained model in the real environment. This commercially available drone was chosen for its front mounted RGB camera that matched the configuration of the simulated drone and its ease of programming in Python. </w:t>
      </w:r>
    </w:p>
    <w:p w14:paraId="06217A7D" w14:textId="77777777" w:rsidR="00340D08" w:rsidRPr="00340D08" w:rsidDel="0084674D" w:rsidRDefault="00340D08" w:rsidP="00340D08">
      <w:pPr>
        <w:rPr>
          <w:del w:id="55" w:author="Chin Gee Tan" w:date="2020-10-27T18:00:00Z"/>
        </w:rPr>
      </w:pPr>
    </w:p>
    <w:p w14:paraId="49221467" w14:textId="7E75BD1B" w:rsidR="00096900" w:rsidDel="00272D46" w:rsidRDefault="007C328B" w:rsidP="00272D46">
      <w:pPr>
        <w:pStyle w:val="BodyText"/>
        <w:ind w:firstLine="0"/>
        <w:rPr>
          <w:del w:id="56" w:author="Chin Gee Tan" w:date="2020-10-27T18:44:00Z"/>
          <w:lang w:val="en-US"/>
        </w:rPr>
        <w:pPrChange w:id="57" w:author="Chin Gee Tan" w:date="2020-10-27T18:44:00Z">
          <w:pPr>
            <w:pStyle w:val="BodyText"/>
          </w:pPr>
        </w:pPrChange>
      </w:pPr>
      <w:del w:id="58" w:author="Chin Gee Tan" w:date="2020-10-27T18:44:00Z">
        <w:r w:rsidDel="00272D46">
          <w:rPr>
            <w:lang w:val="en-US"/>
          </w:rPr>
          <w:delText xml:space="preserve">Using feature adversarial learning: (An Aside: This continue from the previous </w:delText>
        </w:r>
        <w:r w:rsidR="00987F80" w:rsidDel="00272D46">
          <w:rPr>
            <w:lang w:val="en-US"/>
          </w:rPr>
          <w:delText>section on SRL.</w:delText>
        </w:r>
        <w:r w:rsidDel="00272D46">
          <w:rPr>
            <w:lang w:val="en-US"/>
          </w:rPr>
          <w:delText>)</w:delText>
        </w:r>
        <w:r w:rsidR="00987F80" w:rsidDel="00272D46">
          <w:rPr>
            <w:lang w:val="en-US"/>
          </w:rPr>
          <w:delText xml:space="preserve"> (Note: </w:delText>
        </w:r>
        <w:r w:rsidR="006D36DA" w:rsidDel="00272D46">
          <w:rPr>
            <w:lang w:val="en-US"/>
          </w:rPr>
          <w:delText xml:space="preserve">Adversarial networks can also be used for unsupervised learning of state </w:delText>
        </w:r>
        <w:r w:rsidR="006447D8" w:rsidDel="00272D46">
          <w:rPr>
            <w:lang w:val="en-US"/>
          </w:rPr>
          <w:delText>representations. The use of the Generative Adversarial Network, GAN</w:delText>
        </w:r>
        <w:r w:rsidR="002F30F7" w:rsidDel="00272D46">
          <w:rPr>
            <w:lang w:val="en-US"/>
          </w:rPr>
          <w:delText xml:space="preserve">, framework to learn state representations is proposed in </w:delText>
        </w:r>
        <w:r w:rsidR="009515CE" w:rsidDel="00272D46">
          <w:rPr>
            <w:lang w:val="en-US"/>
          </w:rPr>
          <w:delText>[Chen 2016]</w:delText>
        </w:r>
        <w:r w:rsidR="00490F25" w:rsidDel="00272D46">
          <w:rPr>
            <w:lang w:val="en-US"/>
          </w:rPr>
          <w:delText xml:space="preserve"> </w:delText>
        </w:r>
        <w:r w:rsidR="00FA371C" w:rsidDel="00272D46">
          <w:rPr>
            <w:lang w:val="en-US"/>
          </w:rPr>
          <w:delText>i.e., InfoGAN</w:delText>
        </w:r>
        <w:r w:rsidR="009515CE" w:rsidDel="00272D46">
          <w:rPr>
            <w:lang w:val="en-US"/>
          </w:rPr>
          <w:delText xml:space="preserve">. </w:delText>
        </w:r>
        <w:r w:rsidR="00987F80" w:rsidDel="00272D46">
          <w:rPr>
            <w:lang w:val="en-US"/>
          </w:rPr>
          <w:delText>)</w:delText>
        </w:r>
        <w:r w:rsidR="00B821AF" w:rsidDel="00272D46">
          <w:rPr>
            <w:lang w:val="en-US"/>
          </w:rPr>
          <w:delText xml:space="preserve"> (An Aside: </w:delText>
        </w:r>
        <w:r w:rsidR="00994BC7" w:rsidDel="00272D46">
          <w:rPr>
            <w:lang w:val="en-US"/>
          </w:rPr>
          <w:delText>From InfoGAN-CR and ModelCentrality</w:delText>
        </w:r>
        <w:r w:rsidR="00B821AF" w:rsidDel="00272D46">
          <w:rPr>
            <w:lang w:val="en-US"/>
          </w:rPr>
          <w:delText>)</w:delText>
        </w:r>
        <w:r w:rsidR="0055592E" w:rsidDel="00272D46">
          <w:rPr>
            <w:lang w:val="en-US"/>
          </w:rPr>
          <w:delText xml:space="preserve"> (Note: Despite improving </w:delText>
        </w:r>
        <w:r w:rsidR="003E5B6C" w:rsidDel="00272D46">
          <w:rPr>
            <w:lang w:val="en-US"/>
          </w:rPr>
          <w:delText>sample quality, InfoGAN has lower disentanglement scores than its VAE-based counterparts, which led to slow progress on GAN-based disentangled rep</w:delText>
        </w:r>
        <w:r w:rsidR="00A32DF8" w:rsidDel="00272D46">
          <w:rPr>
            <w:lang w:val="en-US"/>
          </w:rPr>
          <w:delText>resentation learning.</w:delText>
        </w:r>
        <w:r w:rsidR="00A12399" w:rsidDel="00272D46">
          <w:rPr>
            <w:lang w:val="en-US"/>
          </w:rPr>
          <w:delText xml:space="preserve"> </w:delText>
        </w:r>
        <w:r w:rsidR="001D29C7" w:rsidDel="00272D46">
          <w:rPr>
            <w:lang w:val="en-US"/>
          </w:rPr>
          <w:delText>This has contributed to a perception in the community that GANs are less well-suited to learning disentangled representations.</w:delText>
        </w:r>
        <w:r w:rsidR="0055592E" w:rsidDel="00272D46">
          <w:rPr>
            <w:lang w:val="en-US"/>
          </w:rPr>
          <w:delText>)</w:delText>
        </w:r>
        <w:r w:rsidR="0054133C" w:rsidDel="00272D46">
          <w:rPr>
            <w:lang w:val="en-US"/>
          </w:rPr>
          <w:delText xml:space="preserve"> (An Aside: From </w:delText>
        </w:r>
        <w:r w:rsidR="009B2F96" w:rsidDel="00272D46">
          <w:rPr>
            <w:lang w:val="en-US"/>
          </w:rPr>
          <w:delText>B-VAE: Learning basic visual concepts with a constrained variational framework</w:delText>
        </w:r>
        <w:r w:rsidR="0054133C" w:rsidDel="00272D46">
          <w:rPr>
            <w:lang w:val="en-US"/>
          </w:rPr>
          <w:delText>)</w:delText>
        </w:r>
        <w:r w:rsidR="009B2F96" w:rsidDel="00272D46">
          <w:rPr>
            <w:lang w:val="en-US"/>
          </w:rPr>
          <w:delText xml:space="preserve"> (Note: </w:delText>
        </w:r>
        <w:r w:rsidR="006B33AC" w:rsidDel="00272D46">
          <w:rPr>
            <w:lang w:val="en-US"/>
          </w:rPr>
          <w:delText>In</w:delText>
        </w:r>
        <w:r w:rsidR="00DC36AA" w:rsidDel="00272D46">
          <w:rPr>
            <w:lang w:val="en-US"/>
          </w:rPr>
          <w:delText xml:space="preserve">foGAN has been reported to be capable of discovering at least a subset of data generative factors and learning a disentangled representation of these factors. </w:delText>
        </w:r>
        <w:r w:rsidR="008D3B1C" w:rsidDel="00272D46">
          <w:rPr>
            <w:lang w:val="en-US"/>
          </w:rPr>
          <w:delText xml:space="preserve">The </w:delText>
        </w:r>
        <w:r w:rsidR="00623FE0" w:rsidDel="00272D46">
          <w:rPr>
            <w:lang w:val="en-US"/>
          </w:rPr>
          <w:delText xml:space="preserve">reliance of InfoGAN on the GAN framework however, comes at the cost </w:delText>
        </w:r>
        <w:r w:rsidR="00475053" w:rsidDel="00272D46">
          <w:rPr>
            <w:lang w:val="en-US"/>
          </w:rPr>
          <w:delText xml:space="preserve">of training instability and reduced sample diversity. Furthermore, InfoGAN requires </w:delText>
        </w:r>
        <w:r w:rsidR="00894179" w:rsidDel="00272D46">
          <w:rPr>
            <w:lang w:val="en-US"/>
          </w:rPr>
          <w:delText xml:space="preserve">some a priori knowledge of the data, since its performance is sensitive to the choice of the prior distribution and the number of the regularized </w:delText>
        </w:r>
        <w:r w:rsidR="00FA7132" w:rsidDel="00272D46">
          <w:rPr>
            <w:lang w:val="en-US"/>
          </w:rPr>
          <w:delText>noise latents.</w:delText>
        </w:r>
        <w:r w:rsidR="009B2F96" w:rsidDel="00272D46">
          <w:rPr>
            <w:lang w:val="en-US"/>
          </w:rPr>
          <w:delText>)</w:delText>
        </w:r>
        <w:r w:rsidR="00C90700" w:rsidDel="00272D46">
          <w:rPr>
            <w:lang w:val="en-US"/>
          </w:rPr>
          <w:delText xml:space="preserve"> </w:delText>
        </w:r>
        <w:r w:rsidR="00107928" w:rsidDel="00272D46">
          <w:rPr>
            <w:lang w:val="en-US"/>
          </w:rPr>
          <w:delText xml:space="preserve"> </w:delText>
        </w:r>
        <w:r w:rsidR="00096900" w:rsidDel="00272D46">
          <w:rPr>
            <w:lang w:val="en-US"/>
          </w:rPr>
          <w:delText xml:space="preserve"> </w:delText>
        </w:r>
      </w:del>
    </w:p>
    <w:p w14:paraId="15EDFCF2" w14:textId="261417A0" w:rsidR="00A35A63" w:rsidDel="001276BE" w:rsidRDefault="00A35A63" w:rsidP="00812587">
      <w:pPr>
        <w:pStyle w:val="BodyText"/>
        <w:rPr>
          <w:del w:id="59" w:author="Chin Gee Tan" w:date="2020-10-27T20:08:00Z"/>
          <w:lang w:val="en-US"/>
        </w:rPr>
      </w:pPr>
      <w:del w:id="60" w:author="Chin Gee Tan" w:date="2020-10-27T20:08:00Z">
        <w:r w:rsidDel="001276BE">
          <w:rPr>
            <w:lang w:val="en-US"/>
          </w:rPr>
          <w:delText xml:space="preserve">(An Aside: </w:delText>
        </w:r>
        <w:r w:rsidR="00CD7A11" w:rsidDel="001276BE">
          <w:rPr>
            <w:lang w:val="en-US"/>
          </w:rPr>
          <w:delText xml:space="preserve">From Transfer of Robot Perception Module with </w:delText>
        </w:r>
        <w:r w:rsidR="006A7D5E" w:rsidDel="001276BE">
          <w:rPr>
            <w:lang w:val="en-US"/>
          </w:rPr>
          <w:delText>A</w:delText>
        </w:r>
        <w:r w:rsidR="00CD7A11" w:rsidDel="001276BE">
          <w:rPr>
            <w:lang w:val="en-US"/>
          </w:rPr>
          <w:delText xml:space="preserve">dversarial </w:delText>
        </w:r>
        <w:r w:rsidR="006A7D5E" w:rsidDel="001276BE">
          <w:rPr>
            <w:lang w:val="en-US"/>
          </w:rPr>
          <w:delText>Learning</w:delText>
        </w:r>
        <w:r w:rsidDel="001276BE">
          <w:rPr>
            <w:lang w:val="en-US"/>
          </w:rPr>
          <w:delText>)</w:delText>
        </w:r>
        <w:r w:rsidR="000D6C8F" w:rsidDel="001276BE">
          <w:rPr>
            <w:lang w:val="en-US"/>
          </w:rPr>
          <w:delText xml:space="preserve"> (Note: </w:delText>
        </w:r>
        <w:r w:rsidR="00273333" w:rsidDel="001276BE">
          <w:rPr>
            <w:lang w:val="en-US"/>
          </w:rPr>
          <w:delText xml:space="preserve">The experiments show that given </w:delText>
        </w:r>
        <w:r w:rsidR="00DE4AAE" w:rsidDel="001276BE">
          <w:rPr>
            <w:lang w:val="en-US"/>
          </w:rPr>
          <w:delText xml:space="preserve">enough simulated data and only a small amount of real world data, the </w:delText>
        </w:r>
        <w:r w:rsidR="00211F7A" w:rsidDel="001276BE">
          <w:rPr>
            <w:lang w:val="en-US"/>
          </w:rPr>
          <w:delText>target localization model adapted by our methods could generalize well to real-world environments without drastic performance decline.</w:delText>
        </w:r>
        <w:r w:rsidR="00A453B8" w:rsidDel="001276BE">
          <w:rPr>
            <w:lang w:val="en-US"/>
          </w:rPr>
          <w:delText xml:space="preserve"> Adversarial learning can extract domain-invariant </w:delText>
        </w:r>
        <w:r w:rsidR="007D598A" w:rsidDel="001276BE">
          <w:rPr>
            <w:lang w:val="en-US"/>
          </w:rPr>
          <w:delText>features from different distribution, or map one distribution to another.</w:delText>
        </w:r>
        <w:r w:rsidR="00D0418B" w:rsidDel="001276BE">
          <w:rPr>
            <w:lang w:val="en-US"/>
          </w:rPr>
          <w:delText xml:space="preserve"> In adversarial learning, there are usually two contradictory objectives, and </w:delText>
        </w:r>
        <w:r w:rsidR="00274337" w:rsidDel="001276BE">
          <w:rPr>
            <w:lang w:val="en-US"/>
          </w:rPr>
          <w:delText xml:space="preserve">optimization for the two objectives are conducted alternately. </w:delText>
        </w:r>
        <w:r w:rsidR="00202D33" w:rsidDel="001276BE">
          <w:rPr>
            <w:lang w:val="en-US"/>
          </w:rPr>
          <w:delText xml:space="preserve">In the end, parameters of the adversarial network will reach a saddle point where none </w:delText>
        </w:r>
        <w:r w:rsidR="00B73B59" w:rsidDel="001276BE">
          <w:rPr>
            <w:lang w:val="en-US"/>
          </w:rPr>
          <w:delText xml:space="preserve">of the objectives can be further optimized. </w:delText>
        </w:r>
        <w:r w:rsidR="000D6C8F" w:rsidDel="001276BE">
          <w:rPr>
            <w:lang w:val="en-US"/>
          </w:rPr>
          <w:delText>)</w:delText>
        </w:r>
      </w:del>
    </w:p>
    <w:p w14:paraId="4DBD3E9B" w14:textId="77777777" w:rsidR="001E3CD6" w:rsidDel="00C30856" w:rsidRDefault="001E3CD6" w:rsidP="00812587">
      <w:pPr>
        <w:pStyle w:val="BodyText"/>
        <w:rPr>
          <w:del w:id="61" w:author="Chin Gee Tan" w:date="2020-10-27T20:13:00Z"/>
          <w:lang w:val="en-US"/>
        </w:rPr>
      </w:pPr>
    </w:p>
    <w:p w14:paraId="3AF817EF" w14:textId="7D65D850" w:rsidR="00E4441F" w:rsidDel="00CD17FE" w:rsidRDefault="00E4441F" w:rsidP="00812587">
      <w:pPr>
        <w:pStyle w:val="BodyText"/>
        <w:rPr>
          <w:del w:id="62" w:author="Chin Gee Tan" w:date="2020-10-27T20:35:00Z"/>
          <w:lang w:val="en-US"/>
        </w:rPr>
      </w:pPr>
      <w:del w:id="63" w:author="Chin Gee Tan" w:date="2020-10-27T20:35:00Z">
        <w:r w:rsidDel="00CD17FE">
          <w:rPr>
            <w:lang w:val="en-US"/>
          </w:rPr>
          <w:delText xml:space="preserve">(An Aside: From </w:delText>
        </w:r>
        <w:r w:rsidR="003468FD" w:rsidDel="00CD17FE">
          <w:rPr>
            <w:lang w:val="en-US"/>
          </w:rPr>
          <w:delText>High-Fidelity Synthesis with Disentangled Representation</w:delText>
        </w:r>
        <w:r w:rsidDel="00CD17FE">
          <w:rPr>
            <w:lang w:val="en-US"/>
          </w:rPr>
          <w:delText>)</w:delText>
        </w:r>
        <w:r w:rsidR="00386FC4" w:rsidDel="00CD17FE">
          <w:rPr>
            <w:lang w:val="en-US"/>
          </w:rPr>
          <w:delText xml:space="preserve"> (Note: </w:delText>
        </w:r>
        <w:r w:rsidR="00883EFB" w:rsidDel="00CD17FE">
          <w:rPr>
            <w:lang w:val="en-US"/>
          </w:rPr>
          <w:delText xml:space="preserve">One major challenge </w:delText>
        </w:r>
        <w:r w:rsidR="00724B7B" w:rsidDel="00CD17FE">
          <w:rPr>
            <w:lang w:val="en-US"/>
          </w:rPr>
          <w:delText xml:space="preserve">in the existing approaches is the trade-off between learning disentangled representations and generating realistic data. </w:delText>
        </w:r>
        <w:r w:rsidR="004822F6" w:rsidDel="00CD17FE">
          <w:rPr>
            <w:lang w:val="en-US"/>
          </w:rPr>
          <w:delText xml:space="preserve">VAE-based approaches are effective in learning </w:delText>
        </w:r>
        <w:r w:rsidR="002728B1" w:rsidDel="00CD17FE">
          <w:rPr>
            <w:lang w:val="en-US"/>
          </w:rPr>
          <w:delText xml:space="preserve">useful disentangled representations in various tasks, but their </w:delText>
        </w:r>
        <w:r w:rsidR="00392A87" w:rsidDel="00CD17FE">
          <w:rPr>
            <w:lang w:val="en-US"/>
          </w:rPr>
          <w:delText>generation quality is generally worse than the state-of-the-arts, which limits its applica</w:delText>
        </w:r>
        <w:r w:rsidR="00B725A0" w:rsidDel="00CD17FE">
          <w:rPr>
            <w:lang w:val="en-US"/>
          </w:rPr>
          <w:delText xml:space="preserve">bility to the task of realistic synthesis. On the other hand, GAN-based </w:delText>
        </w:r>
        <w:r w:rsidR="00AD3F46" w:rsidDel="00CD17FE">
          <w:rPr>
            <w:lang w:val="en-US"/>
          </w:rPr>
          <w:delText xml:space="preserve">approaches can achieve the high-quality synthesis with a more expressive decoder and without explicit </w:delText>
        </w:r>
        <w:r w:rsidR="007D28FB" w:rsidDel="00CD17FE">
          <w:rPr>
            <w:lang w:val="en-US"/>
          </w:rPr>
          <w:delText>likelihood estimation</w:delText>
        </w:r>
        <w:r w:rsidR="00D56E18" w:rsidDel="00CD17FE">
          <w:rPr>
            <w:lang w:val="en-US"/>
          </w:rPr>
          <w:delText xml:space="preserve"> [Chen </w:delText>
        </w:r>
        <w:r w:rsidR="00A946FB" w:rsidDel="00CD17FE">
          <w:rPr>
            <w:lang w:val="en-US"/>
          </w:rPr>
          <w:delText>2016</w:delText>
        </w:r>
        <w:r w:rsidR="00D56E18" w:rsidDel="00CD17FE">
          <w:rPr>
            <w:lang w:val="en-US"/>
          </w:rPr>
          <w:delText>]</w:delText>
        </w:r>
        <w:r w:rsidR="007D28FB" w:rsidDel="00CD17FE">
          <w:rPr>
            <w:lang w:val="en-US"/>
          </w:rPr>
          <w:delText xml:space="preserve">. However, they tend to learn </w:delText>
        </w:r>
        <w:r w:rsidR="001B79C0" w:rsidDel="00CD17FE">
          <w:rPr>
            <w:lang w:val="en-US"/>
          </w:rPr>
          <w:delText>comparably more entangled representations than the VAE</w:delText>
        </w:r>
        <w:r w:rsidR="000B16BA" w:rsidDel="00CD17FE">
          <w:rPr>
            <w:lang w:val="en-US"/>
          </w:rPr>
          <w:delText xml:space="preserve"> counterparts and are notoriously difficult to train</w:delText>
        </w:r>
        <w:r w:rsidR="00D56E18" w:rsidDel="00CD17FE">
          <w:rPr>
            <w:lang w:val="en-US"/>
          </w:rPr>
          <w:delText xml:space="preserve"> [</w:delText>
        </w:r>
        <w:r w:rsidR="00A946FB" w:rsidDel="00CD17FE">
          <w:rPr>
            <w:lang w:val="en-US"/>
          </w:rPr>
          <w:delText>Chen 2018</w:delText>
        </w:r>
        <w:r w:rsidR="00D56E18" w:rsidDel="00CD17FE">
          <w:rPr>
            <w:lang w:val="en-US"/>
          </w:rPr>
          <w:delText>]</w:delText>
        </w:r>
        <w:r w:rsidR="00F81743" w:rsidDel="00CD17FE">
          <w:rPr>
            <w:lang w:val="en-US"/>
          </w:rPr>
          <w:delText xml:space="preserve"> [Kim 2018]</w:delText>
        </w:r>
        <w:r w:rsidR="000B16BA" w:rsidDel="00CD17FE">
          <w:rPr>
            <w:lang w:val="en-US"/>
          </w:rPr>
          <w:delText>.</w:delText>
        </w:r>
        <w:r w:rsidR="00386FC4" w:rsidDel="00CD17FE">
          <w:rPr>
            <w:lang w:val="en-US"/>
          </w:rPr>
          <w:delText>)</w:delText>
        </w:r>
      </w:del>
    </w:p>
    <w:p w14:paraId="712A640A" w14:textId="1D0F799B" w:rsidR="004236AF" w:rsidDel="00324594" w:rsidRDefault="004236AF" w:rsidP="00812587">
      <w:pPr>
        <w:pStyle w:val="BodyText"/>
        <w:rPr>
          <w:del w:id="64" w:author="Chin Gee Tan" w:date="2020-10-26T18:53:00Z"/>
          <w:lang w:val="en-US"/>
        </w:rPr>
      </w:pPr>
      <w:del w:id="65" w:author="Chin Gee Tan" w:date="2020-10-26T18:53:00Z">
        <w:r w:rsidRPr="004236AF" w:rsidDel="00324594">
          <w:rPr>
            <w:b/>
            <w:bCs/>
            <w:lang w:val="en-US"/>
          </w:rPr>
          <w:delText>P</w:delText>
        </w:r>
        <w:r w:rsidR="0091784C" w:rsidDel="00324594">
          <w:rPr>
            <w:b/>
            <w:bCs/>
            <w:lang w:val="en-US"/>
          </w:rPr>
          <w:delText>erception-Control Policy</w:delText>
        </w:r>
        <w:r w:rsidRPr="004236AF" w:rsidDel="00324594">
          <w:rPr>
            <w:b/>
            <w:bCs/>
            <w:lang w:val="en-US"/>
          </w:rPr>
          <w:delText xml:space="preserve"> via Imitation Learning</w:delText>
        </w:r>
        <w:r w:rsidDel="00324594">
          <w:rPr>
            <w:lang w:val="en-US"/>
          </w:rPr>
          <w:delText>:</w:delText>
        </w:r>
        <w:r w:rsidR="00CD7669" w:rsidDel="00324594">
          <w:rPr>
            <w:lang w:val="en-US"/>
          </w:rPr>
          <w:delText xml:space="preserve"> This is a prior work in this area [Muller 2018]. </w:delText>
        </w:r>
        <w:r w:rsidDel="00324594">
          <w:rPr>
            <w:lang w:val="en-US"/>
          </w:rPr>
          <w:delText xml:space="preserve">  </w:delText>
        </w:r>
      </w:del>
    </w:p>
    <w:p w14:paraId="18203637" w14:textId="62FB899B" w:rsidR="00691F0A" w:rsidRPr="003A12DB" w:rsidRDefault="00340D08" w:rsidP="003A12DB">
      <w:pPr>
        <w:pStyle w:val="Heading1"/>
      </w:pPr>
      <w:r>
        <w:t>METHOD</w:t>
      </w:r>
    </w:p>
    <w:p w14:paraId="0AEC0EDE" w14:textId="3CFCE0B4" w:rsidR="003C4789" w:rsidRPr="00557A4C" w:rsidDel="00926D86" w:rsidRDefault="003C4789" w:rsidP="003C4789">
      <w:pPr>
        <w:pStyle w:val="BodyText"/>
        <w:ind w:firstLine="0"/>
        <w:jc w:val="left"/>
        <w:rPr>
          <w:del w:id="66" w:author="Chin Gee Tan" w:date="2020-10-27T20:55:00Z"/>
          <w:i/>
          <w:iCs/>
          <w:u w:val="single"/>
          <w:lang w:val="en-US"/>
        </w:rPr>
      </w:pPr>
      <w:del w:id="67" w:author="Chin Gee Tan" w:date="2020-10-27T20:55:00Z">
        <w:r w:rsidRPr="00557A4C" w:rsidDel="00926D86">
          <w:rPr>
            <w:i/>
            <w:iCs/>
            <w:u w:val="single"/>
            <w:lang w:val="en-US"/>
          </w:rPr>
          <w:delText>VAE vs GAN: A comparison of their suitability for reality-gaps research</w:delText>
        </w:r>
      </w:del>
    </w:p>
    <w:p w14:paraId="3769A8FD" w14:textId="1A543022" w:rsidR="00283BFB" w:rsidRPr="00557A4C" w:rsidDel="004D4FCD" w:rsidRDefault="00283BFB" w:rsidP="00283BFB">
      <w:pPr>
        <w:pStyle w:val="BodyText"/>
        <w:numPr>
          <w:ilvl w:val="0"/>
          <w:numId w:val="10"/>
        </w:numPr>
        <w:rPr>
          <w:del w:id="68" w:author="Chin Gee Tan" w:date="2020-10-27T21:06:00Z"/>
          <w:i/>
          <w:iCs/>
          <w:lang w:val="en-US"/>
        </w:rPr>
      </w:pPr>
      <w:del w:id="69" w:author="Chin Gee Tan" w:date="2020-10-27T21:06:00Z">
        <w:r w:rsidRPr="00557A4C" w:rsidDel="004D4FCD">
          <w:rPr>
            <w:i/>
            <w:iCs/>
            <w:lang w:val="en-US"/>
          </w:rPr>
          <w:delText>Learning Cross-Modal Representations for Perception</w:delText>
        </w:r>
      </w:del>
    </w:p>
    <w:p w14:paraId="6B84D184" w14:textId="1086711A" w:rsidR="00283BFB" w:rsidRPr="00557A4C" w:rsidDel="004D4FCD" w:rsidRDefault="00283BFB" w:rsidP="00283BFB">
      <w:pPr>
        <w:pStyle w:val="BodyText"/>
        <w:rPr>
          <w:del w:id="70" w:author="Chin Gee Tan" w:date="2020-10-27T21:06:00Z"/>
          <w:i/>
          <w:iCs/>
          <w:lang w:val="en-US"/>
        </w:rPr>
      </w:pPr>
      <w:del w:id="71" w:author="Chin Gee Tan" w:date="2020-10-27T21:06:00Z">
        <w:r w:rsidRPr="00557A4C" w:rsidDel="004D4FCD">
          <w:rPr>
            <w:i/>
            <w:iCs/>
            <w:lang w:val="en-US"/>
          </w:rPr>
          <w:delText xml:space="preserve">Practicality in implementing the feature encoder using sparse on-board computational resources drove the re-design of the feature encoder. DenseNet, with its dense connections, has fewer parameters while maintaining high accuracy. Thus, it has higher computational efficiency and memory efficiency.  </w:delText>
        </w:r>
      </w:del>
    </w:p>
    <w:p w14:paraId="5D446201" w14:textId="7636652C" w:rsidR="000E2015" w:rsidRPr="00557A4C" w:rsidRDefault="006C5BB9" w:rsidP="000E2015">
      <w:pPr>
        <w:pStyle w:val="BodyText"/>
        <w:ind w:firstLine="0"/>
        <w:rPr>
          <w:i/>
          <w:iCs/>
          <w:lang w:val="en-US"/>
        </w:rPr>
      </w:pPr>
      <w:r w:rsidRPr="00557A4C">
        <w:rPr>
          <w:i/>
          <w:iCs/>
          <w:lang w:val="en-US"/>
        </w:rPr>
        <w:t xml:space="preserve">A. </w:t>
      </w:r>
      <w:r w:rsidR="00557A4C" w:rsidRPr="00557A4C">
        <w:rPr>
          <w:i/>
          <w:iCs/>
          <w:lang w:val="en-US"/>
        </w:rPr>
        <w:t>State Representation Learning</w:t>
      </w:r>
    </w:p>
    <w:p w14:paraId="3AF32048" w14:textId="7CE3019D" w:rsidR="00283BFB" w:rsidRDefault="00283BFB" w:rsidP="00283BFB">
      <w:pPr>
        <w:pStyle w:val="BodyText"/>
        <w:rPr>
          <w:lang w:val="en-US"/>
        </w:rPr>
      </w:pPr>
      <w:r>
        <w:rPr>
          <w:lang w:val="en-US"/>
        </w:rPr>
        <w:t>The CMVAE</w:t>
      </w:r>
      <w:r w:rsidR="00557A4C">
        <w:rPr>
          <w:lang w:val="en-US"/>
        </w:rPr>
        <w:t xml:space="preserve"> </w:t>
      </w:r>
      <w:r>
        <w:rPr>
          <w:lang w:val="en-US"/>
        </w:rPr>
        <w:t>architecture forms the foundation of the feature encoder, and also enable it to generate the latent state representation from a combination of RGB images and data on the pose of racing gates relative to the frame of the drone. Feature encoder samples latent state representation from a normal distribution.</w:t>
      </w:r>
    </w:p>
    <w:p w14:paraId="1C2A35D6" w14:textId="50B0A0C8" w:rsidR="00283BFB" w:rsidDel="00476E7A" w:rsidRDefault="00283BFB" w:rsidP="00283BFB">
      <w:pPr>
        <w:pStyle w:val="BodyText"/>
        <w:rPr>
          <w:del w:id="72" w:author="Chin Gee Tan" w:date="2020-10-27T21:12:00Z"/>
          <w:lang w:val="en-US"/>
        </w:rPr>
      </w:pPr>
      <w:del w:id="73" w:author="Chin Gee Tan" w:date="2020-10-27T21:12:00Z">
        <w:r w:rsidDel="00476E7A">
          <w:rPr>
            <w:lang w:val="en-US"/>
          </w:rPr>
          <w:delText xml:space="preserve">The original feature encoder is an 8-layer ResNet. </w:delText>
        </w:r>
      </w:del>
    </w:p>
    <w:p w14:paraId="5AA548B7" w14:textId="29B613BB" w:rsidR="00283BFB" w:rsidRDefault="00283BFB" w:rsidP="00037020">
      <w:pPr>
        <w:pStyle w:val="BodyText"/>
        <w:rPr>
          <w:lang w:val="en-US"/>
        </w:rPr>
      </w:pPr>
      <w:r>
        <w:rPr>
          <w:lang w:val="en-US"/>
        </w:rPr>
        <w:t xml:space="preserve">Training procedure followed the same steps outlined in [18]. Dataset was comprised of 50K 64 x 64 images that were paired with their respective data of relative gate poses seen in these images. Training and validation were allocated 80% and 20% of the </w:t>
      </w:r>
      <w:proofErr w:type="gramStart"/>
      <w:r>
        <w:rPr>
          <w:lang w:val="en-US"/>
        </w:rPr>
        <w:t>dataset</w:t>
      </w:r>
      <w:proofErr w:type="gramEnd"/>
      <w:r>
        <w:rPr>
          <w:lang w:val="en-US"/>
        </w:rPr>
        <w:t xml:space="preserve"> respectively.</w:t>
      </w:r>
      <w:r w:rsidR="00037020">
        <w:rPr>
          <w:lang w:val="en-US"/>
        </w:rPr>
        <w:t xml:space="preserve"> </w:t>
      </w:r>
      <w:del w:id="74" w:author="Chin Gee Tan" w:date="2020-10-27T21:13:00Z">
        <w:r w:rsidR="0017419C" w:rsidDel="00037020">
          <w:rPr>
            <w:lang w:val="en-US"/>
          </w:rPr>
          <w:delText xml:space="preserve">Training of the deeper ResNet model proceeded by using the provided dataset of 50/300 thousand images with its corresponding arrays of gate data from the authors’ Github repository.  </w:delText>
        </w:r>
      </w:del>
      <w:r>
        <w:rPr>
          <w:lang w:val="en-US"/>
        </w:rPr>
        <w:t>Training losses recorded included (</w:t>
      </w:r>
      <w:proofErr w:type="spellStart"/>
      <w:r>
        <w:rPr>
          <w:lang w:val="en-US"/>
        </w:rPr>
        <w:t>i</w:t>
      </w:r>
      <w:proofErr w:type="spellEnd"/>
      <w:r>
        <w:rPr>
          <w:lang w:val="en-US"/>
        </w:rPr>
        <w:t xml:space="preserve">) MSE loss between actual and reconstructed images, (ii) MSE loss for gate pose reconstruction, and (iii) </w:t>
      </w:r>
      <w:proofErr w:type="spellStart"/>
      <w:r>
        <w:rPr>
          <w:lang w:val="en-US"/>
        </w:rPr>
        <w:t>Kullback-Leibler</w:t>
      </w:r>
      <w:proofErr w:type="spellEnd"/>
      <w:r>
        <w:rPr>
          <w:lang w:val="en-US"/>
        </w:rPr>
        <w:t xml:space="preserve"> (KL) divergence loss for each sample. </w:t>
      </w:r>
    </w:p>
    <w:p w14:paraId="491FA9B3" w14:textId="3DA48610" w:rsidR="00D47671" w:rsidRPr="009F3AE6" w:rsidRDefault="00D47671" w:rsidP="00D47671">
      <w:pPr>
        <w:pStyle w:val="BodyText"/>
        <w:ind w:firstLine="0"/>
        <w:rPr>
          <w:i/>
          <w:iCs/>
          <w:lang w:val="en-US"/>
        </w:rPr>
      </w:pPr>
      <w:r w:rsidRPr="009F3AE6">
        <w:rPr>
          <w:i/>
          <w:iCs/>
          <w:lang w:val="en-US"/>
        </w:rPr>
        <w:t xml:space="preserve">B. </w:t>
      </w:r>
      <w:r w:rsidR="009F3AE6" w:rsidRPr="009F3AE6">
        <w:rPr>
          <w:i/>
          <w:iCs/>
          <w:lang w:val="en-US"/>
        </w:rPr>
        <w:t>Imitation Learning</w:t>
      </w:r>
    </w:p>
    <w:p w14:paraId="11E3821B" w14:textId="60D598F3" w:rsidR="00283BFB" w:rsidRPr="00D90273" w:rsidDel="009F3AE6" w:rsidRDefault="00283BFB" w:rsidP="00283BFB">
      <w:pPr>
        <w:pStyle w:val="BodyText"/>
        <w:numPr>
          <w:ilvl w:val="0"/>
          <w:numId w:val="10"/>
        </w:numPr>
        <w:rPr>
          <w:del w:id="75" w:author="Chin Gee Tan" w:date="2020-10-27T21:15:00Z"/>
          <w:lang w:val="en-US"/>
          <w:rPrChange w:id="76" w:author="Chin Gee Tan" w:date="2020-10-27T21:15:00Z">
            <w:rPr>
              <w:del w:id="77" w:author="Chin Gee Tan" w:date="2020-10-27T21:15:00Z"/>
              <w:lang w:val="en-US"/>
            </w:rPr>
          </w:rPrChange>
        </w:rPr>
      </w:pPr>
      <w:del w:id="78" w:author="Chin Gee Tan" w:date="2020-10-27T21:15:00Z">
        <w:r w:rsidRPr="00D90273" w:rsidDel="009F3AE6">
          <w:rPr>
            <w:lang w:val="en-US"/>
            <w:rPrChange w:id="79" w:author="Chin Gee Tan" w:date="2020-10-27T21:15:00Z">
              <w:rPr>
                <w:lang w:val="en-US"/>
              </w:rPr>
            </w:rPrChange>
          </w:rPr>
          <w:delText xml:space="preserve">Imitation learning for control policy     </w:delText>
        </w:r>
      </w:del>
    </w:p>
    <w:p w14:paraId="6002EF51" w14:textId="4E9D1B81" w:rsidR="00283BFB" w:rsidRDefault="00283BFB" w:rsidP="007B562B">
      <w:pPr>
        <w:pStyle w:val="BodyText"/>
        <w:rPr>
          <w:lang w:val="en-US"/>
        </w:rPr>
      </w:pPr>
      <w:del w:id="80" w:author="Chin Gee Tan" w:date="2020-10-27T21:15:00Z">
        <w:r w:rsidRPr="00D90273" w:rsidDel="00D90273">
          <w:rPr>
            <w:lang w:val="en-US"/>
            <w:rPrChange w:id="81" w:author="Chin Gee Tan" w:date="2020-10-27T21:15:00Z">
              <w:rPr>
                <w:i/>
                <w:iCs/>
                <w:lang w:val="en-US"/>
              </w:rPr>
            </w:rPrChange>
          </w:rPr>
          <w:delText>Expert trajectory planner &amp; tracker</w:delText>
        </w:r>
        <w:r w:rsidRPr="00D90273" w:rsidDel="00D90273">
          <w:rPr>
            <w:lang w:val="en-US"/>
            <w:rPrChange w:id="82" w:author="Chin Gee Tan" w:date="2020-10-27T21:15:00Z">
              <w:rPr>
                <w:lang w:val="en-US"/>
              </w:rPr>
            </w:rPrChange>
          </w:rPr>
          <w:delText xml:space="preserve">: </w:delText>
        </w:r>
      </w:del>
      <w:r w:rsidRPr="00D90273">
        <w:rPr>
          <w:lang w:val="en-US"/>
          <w:rPrChange w:id="83" w:author="Chin Gee Tan" w:date="2020-10-27T21:15:00Z">
            <w:rPr>
              <w:lang w:val="en-US"/>
            </w:rPr>
          </w:rPrChange>
        </w:rPr>
        <w:t>Imitation</w:t>
      </w:r>
      <w:r>
        <w:rPr>
          <w:lang w:val="en-US"/>
        </w:rPr>
        <w:t xml:space="preserve"> learning proceeded exactly as described in [</w:t>
      </w:r>
      <w:ins w:id="84" w:author="Chin Gee Tan" w:date="2020-10-27T21:15:00Z">
        <w:r w:rsidR="00D90273">
          <w:rPr>
            <w:lang w:val="en-US"/>
          </w:rPr>
          <w:t>19</w:t>
        </w:r>
      </w:ins>
      <w:r>
        <w:rPr>
          <w:lang w:val="en-US"/>
        </w:rPr>
        <w:t xml:space="preserve">]. A minimum jerk trajectory planner in combination with a pure-pursuit path tracking controller generated an expert trajectory. Then the velocity commands that match the expert trajectory were paired with their corresponding FPV images to create the training dataset for imitation learning.    </w:t>
      </w:r>
    </w:p>
    <w:p w14:paraId="723D61B5" w14:textId="5A21158F" w:rsidR="00F05E39" w:rsidRPr="00B00495" w:rsidDel="00A42CDD" w:rsidRDefault="007B562B" w:rsidP="00F05E39">
      <w:pPr>
        <w:pStyle w:val="BodyText"/>
        <w:rPr>
          <w:del w:id="85" w:author="Chin Gee Tan" w:date="2020-10-27T21:17:00Z"/>
          <w:lang w:val="en-US"/>
          <w:rPrChange w:id="86" w:author="Chin Gee Tan" w:date="2020-10-27T21:17:00Z">
            <w:rPr>
              <w:del w:id="87" w:author="Chin Gee Tan" w:date="2020-10-27T21:17:00Z"/>
              <w:lang w:val="en-US"/>
            </w:rPr>
          </w:rPrChange>
        </w:rPr>
      </w:pPr>
      <w:r>
        <w:rPr>
          <w:lang w:val="en-US"/>
        </w:rPr>
        <w:tab/>
      </w:r>
      <w:del w:id="88" w:author="Chin Gee Tan" w:date="2020-10-27T21:17:00Z">
        <w:r w:rsidR="00F05E39" w:rsidRPr="00B00495" w:rsidDel="00A42CDD">
          <w:rPr>
            <w:lang w:val="en-US"/>
            <w:rPrChange w:id="89" w:author="Chin Gee Tan" w:date="2020-10-27T21:17:00Z">
              <w:rPr>
                <w:lang w:val="en-US"/>
              </w:rPr>
            </w:rPrChange>
          </w:rPr>
          <w:delText>(Note: The generated dataset consisted of monocular RGB images with their corresponding controller velocity commands i.e., the demonstrated expert trajectory; This is a series of state-action pairings where the actions are based on the expert’s “optimal” policy. In this case, the actions are the controller velocity commands. Step 1. Collect demonstrations i.e., trajectories from expert. 2. Treat the demonstrations as i.i.d. state-action pairs. 3. Learn control policy using supervised learning by minimizing the loss function.)</w:delText>
        </w:r>
      </w:del>
    </w:p>
    <w:p w14:paraId="101078CD" w14:textId="2A7C6A78" w:rsidR="00632203" w:rsidDel="00123BDD" w:rsidRDefault="00283BFB" w:rsidP="007B562B">
      <w:pPr>
        <w:pStyle w:val="BodyText"/>
        <w:rPr>
          <w:del w:id="90" w:author="Chin Gee Tan" w:date="2020-10-27T21:22:00Z"/>
          <w:lang w:val="en-US"/>
        </w:rPr>
      </w:pPr>
      <w:del w:id="91" w:author="Chin Gee Tan" w:date="2020-10-27T21:17:00Z">
        <w:r w:rsidRPr="00B00495" w:rsidDel="00B00495">
          <w:rPr>
            <w:lang w:val="en-US"/>
            <w:rPrChange w:id="92" w:author="Chin Gee Tan" w:date="2020-10-27T21:17:00Z">
              <w:rPr>
                <w:i/>
                <w:iCs/>
                <w:lang w:val="en-US"/>
              </w:rPr>
            </w:rPrChange>
          </w:rPr>
          <w:delText>Imitation learning algorithm</w:delText>
        </w:r>
        <w:r w:rsidRPr="00B00495" w:rsidDel="00B00495">
          <w:rPr>
            <w:lang w:val="en-US"/>
            <w:rPrChange w:id="93" w:author="Chin Gee Tan" w:date="2020-10-27T21:17:00Z">
              <w:rPr>
                <w:lang w:val="en-US"/>
              </w:rPr>
            </w:rPrChange>
          </w:rPr>
          <w:delText xml:space="preserve">: </w:delText>
        </w:r>
      </w:del>
      <w:r w:rsidRPr="00B00495">
        <w:rPr>
          <w:lang w:val="en-US"/>
          <w:rPrChange w:id="94" w:author="Chin Gee Tan" w:date="2020-10-27T21:17:00Z">
            <w:rPr>
              <w:lang w:val="en-US"/>
            </w:rPr>
          </w:rPrChange>
        </w:rPr>
        <w:t>This</w:t>
      </w:r>
      <w:r>
        <w:rPr>
          <w:lang w:val="en-US"/>
        </w:rPr>
        <w:t xml:space="preserve"> work used the imitation learning technique, behavior cloning (BC) to train the navigation policy</w:t>
      </w:r>
      <w:ins w:id="95" w:author="Chin Gee Tan" w:date="2020-10-27T21:18:00Z">
        <w:r w:rsidR="00C7187F">
          <w:rPr>
            <w:lang w:val="en-US"/>
          </w:rPr>
          <w:t xml:space="preserve"> [38 </w:t>
        </w:r>
      </w:ins>
      <w:ins w:id="96" w:author="Chin Gee Tan" w:date="2020-10-27T21:19:00Z">
        <w:r w:rsidR="00C7187F">
          <w:rPr>
            <w:lang w:val="en-US"/>
          </w:rPr>
          <w:t xml:space="preserve">– </w:t>
        </w:r>
        <w:proofErr w:type="spellStart"/>
        <w:r w:rsidR="00C7187F">
          <w:rPr>
            <w:lang w:val="en-US"/>
          </w:rPr>
          <w:t>Osa</w:t>
        </w:r>
        <w:proofErr w:type="spellEnd"/>
        <w:r w:rsidR="00C7187F">
          <w:rPr>
            <w:lang w:val="en-US"/>
          </w:rPr>
          <w:t xml:space="preserve"> 2018</w:t>
        </w:r>
      </w:ins>
      <w:ins w:id="97" w:author="Chin Gee Tan" w:date="2020-10-27T21:18:00Z">
        <w:r w:rsidR="00C7187F">
          <w:rPr>
            <w:lang w:val="en-US"/>
          </w:rPr>
          <w:t>]</w:t>
        </w:r>
      </w:ins>
      <w:r>
        <w:rPr>
          <w:lang w:val="en-US"/>
        </w:rPr>
        <w:t>. Training of the control network proceeded with trained weights of the feature encoder kept unchanged. A total of three navigation policies were trained for different feature encoder architectures: (</w:t>
      </w:r>
      <w:proofErr w:type="spellStart"/>
      <w:r>
        <w:rPr>
          <w:lang w:val="en-US"/>
        </w:rPr>
        <w:t>i</w:t>
      </w:r>
      <w:proofErr w:type="spellEnd"/>
      <w:r>
        <w:rPr>
          <w:lang w:val="en-US"/>
        </w:rPr>
        <w:t xml:space="preserve">) original, (ii) </w:t>
      </w:r>
      <w:proofErr w:type="spellStart"/>
      <w:r>
        <w:rPr>
          <w:lang w:val="en-US"/>
        </w:rPr>
        <w:t>ResNet</w:t>
      </w:r>
      <w:proofErr w:type="spellEnd"/>
      <w:r>
        <w:rPr>
          <w:lang w:val="en-US"/>
        </w:rPr>
        <w:t xml:space="preserve">, and (iii) </w:t>
      </w:r>
      <w:proofErr w:type="spellStart"/>
      <w:r>
        <w:rPr>
          <w:lang w:val="en-US"/>
        </w:rPr>
        <w:t>DenseNet</w:t>
      </w:r>
      <w:proofErr w:type="spellEnd"/>
      <w:r>
        <w:rPr>
          <w:lang w:val="en-US"/>
        </w:rPr>
        <w:t>.</w:t>
      </w:r>
      <w:r w:rsidR="007B562B">
        <w:rPr>
          <w:lang w:val="en-US"/>
        </w:rPr>
        <w:t xml:space="preserve"> Feature </w:t>
      </w:r>
      <w:del w:id="98" w:author="Chin Gee Tan" w:date="2020-10-27T21:21:00Z">
        <w:r w:rsidR="00632203" w:rsidDel="00FE238E">
          <w:rPr>
            <w:lang w:val="en-US"/>
          </w:rPr>
          <w:delText xml:space="preserve">Behavior cloning </w:delText>
        </w:r>
      </w:del>
      <w:del w:id="99" w:author="Chin Gee Tan" w:date="2020-10-27T21:18:00Z">
        <w:r w:rsidR="00632203" w:rsidRPr="006A0F40" w:rsidDel="004E38CA">
          <w:rPr>
            <w:strike/>
            <w:lang w:val="en-US"/>
          </w:rPr>
          <w:delText>[Michie 1990]</w:delText>
        </w:r>
        <w:r w:rsidR="00632203" w:rsidDel="004E38CA">
          <w:rPr>
            <w:lang w:val="en-US"/>
          </w:rPr>
          <w:delText xml:space="preserve"> </w:delText>
        </w:r>
      </w:del>
      <w:del w:id="100" w:author="Chin Gee Tan" w:date="2020-10-27T21:21:00Z">
        <w:r w:rsidR="00632203" w:rsidDel="00FE238E">
          <w:rPr>
            <w:lang w:val="en-US"/>
          </w:rPr>
          <w:delText xml:space="preserve">was used for training [Osa 2018]. </w:delText>
        </w:r>
      </w:del>
      <w:del w:id="101" w:author="Chin Gee Tan" w:date="2020-10-27T21:22:00Z">
        <w:r w:rsidR="00632203" w:rsidDel="00123BDD">
          <w:rPr>
            <w:lang w:val="en-US"/>
          </w:rPr>
          <w:delText>The control policy tried to directly replicate the expert trajectory, which is a process termed as behavioral cloning (BC) [Bain 1996], which is a supervised learning method (Note: Learning a policy that directly maps from the state or/and the context to the control input is often referred to as BC; BC methods have been mainly focused on trajectory planning for robotic systems; BC can be an efficient way to reproduce the demonstrated behavior when such direct mapping is the most parsimonious way to represent the desired behavior). This learning involves mapping the latent variables to flight trajectory. This mapping give rise to the control policy.</w:delText>
        </w:r>
      </w:del>
    </w:p>
    <w:p w14:paraId="6187E1B1" w14:textId="0A00C20D" w:rsidR="00283BFB" w:rsidRPr="00632203" w:rsidRDefault="007B562B" w:rsidP="007B562B">
      <w:pPr>
        <w:pStyle w:val="BodyText"/>
        <w:ind w:firstLine="0"/>
        <w:rPr>
          <w:lang w:val="en-US"/>
        </w:rPr>
      </w:pPr>
      <w:r>
        <w:rPr>
          <w:lang w:val="en-US"/>
        </w:rPr>
        <w:t>e</w:t>
      </w:r>
      <w:r w:rsidR="00632203">
        <w:rPr>
          <w:lang w:val="en-US"/>
        </w:rPr>
        <w:t xml:space="preserve">ncoder weights were not updated during the training of the </w:t>
      </w:r>
      <w:r>
        <w:rPr>
          <w:lang w:val="en-US"/>
        </w:rPr>
        <w:t>navigation</w:t>
      </w:r>
      <w:r w:rsidR="00632203">
        <w:rPr>
          <w:lang w:val="en-US"/>
        </w:rPr>
        <w:t xml:space="preserve"> policy. </w:t>
      </w:r>
      <w:del w:id="102" w:author="Chin Gee Tan" w:date="2020-10-27T21:23:00Z">
        <w:r w:rsidR="00632203" w:rsidDel="00515954">
          <w:rPr>
            <w:lang w:val="en-US"/>
          </w:rPr>
          <w:delText>(Note: BC policies learned on top of representations are quite small, with only 3 dense layers and roughly 6K neurons.)</w:delText>
        </w:r>
      </w:del>
    </w:p>
    <w:p w14:paraId="4241F840" w14:textId="6DDB8D14" w:rsidR="002633F8" w:rsidRPr="002633F8" w:rsidRDefault="00283BFB" w:rsidP="00283BFB">
      <w:pPr>
        <w:pStyle w:val="Heading1"/>
      </w:pPr>
      <w:r>
        <w:t>RESULTS</w:t>
      </w:r>
    </w:p>
    <w:p w14:paraId="7523AA29" w14:textId="4F6D1B94" w:rsidR="00D96DDA" w:rsidDel="003D5AF3" w:rsidRDefault="00093C9E" w:rsidP="003D5AF3">
      <w:pPr>
        <w:pStyle w:val="BodyText"/>
        <w:ind w:firstLine="0"/>
        <w:rPr>
          <w:del w:id="103" w:author="Chin Gee Tan" w:date="2020-10-27T21:25:00Z"/>
          <w:lang w:val="en-US"/>
        </w:rPr>
      </w:pPr>
      <w:del w:id="104" w:author="Chin Gee Tan" w:date="2020-10-27T21:25:00Z">
        <w:r w:rsidDel="003D5AF3">
          <w:rPr>
            <w:lang w:val="en-US"/>
          </w:rPr>
          <w:delText xml:space="preserve">A. </w:delText>
        </w:r>
        <w:r w:rsidR="001A5D31" w:rsidDel="003D5AF3">
          <w:rPr>
            <w:lang w:val="en-US"/>
          </w:rPr>
          <w:delText>Simu</w:delText>
        </w:r>
        <w:r w:rsidR="003C2D3D" w:rsidDel="003D5AF3">
          <w:rPr>
            <w:lang w:val="en-US"/>
          </w:rPr>
          <w:delText>lated navigation results</w:delText>
        </w:r>
      </w:del>
    </w:p>
    <w:p w14:paraId="781CE134" w14:textId="4822AECC" w:rsidR="009E1F48" w:rsidRDefault="003D5AF3" w:rsidP="00C93374">
      <w:pPr>
        <w:pStyle w:val="BodyText"/>
        <w:ind w:firstLine="0"/>
        <w:jc w:val="left"/>
        <w:rPr>
          <w:lang w:val="en-US"/>
        </w:rPr>
      </w:pPr>
      <w:ins w:id="105" w:author="Chin Gee Tan" w:date="2020-10-27T21:25:00Z">
        <w:r>
          <w:rPr>
            <w:lang w:val="en-US"/>
          </w:rPr>
          <w:tab/>
        </w:r>
      </w:ins>
      <w:del w:id="106" w:author="Chin Gee Tan" w:date="2020-10-27T21:25:00Z">
        <w:r w:rsidR="00926D86" w:rsidDel="003D5AF3">
          <w:rPr>
            <w:lang w:val="en-US"/>
          </w:rPr>
          <w:tab/>
        </w:r>
      </w:del>
      <w:r w:rsidR="00926D86">
        <w:rPr>
          <w:lang w:val="en-US"/>
        </w:rPr>
        <w:t xml:space="preserve">Training in the </w:t>
      </w:r>
      <w:proofErr w:type="spellStart"/>
      <w:r w:rsidR="00926D86">
        <w:rPr>
          <w:lang w:val="en-US"/>
        </w:rPr>
        <w:t>AirSim</w:t>
      </w:r>
      <w:proofErr w:type="spellEnd"/>
      <w:r w:rsidR="00926D86">
        <w:rPr>
          <w:lang w:val="en-US"/>
        </w:rPr>
        <w:t xml:space="preserve"> took place in the map of an open soccer field. Red colored squares positioned over the entire field served as “gates” for the drone to fly through.</w:t>
      </w:r>
      <w:r w:rsidR="008C44B8">
        <w:rPr>
          <w:lang w:val="en-US"/>
        </w:rPr>
        <w:t xml:space="preserve"> </w:t>
      </w:r>
      <w:r w:rsidR="003C4F44">
        <w:rPr>
          <w:lang w:val="en-US"/>
        </w:rPr>
        <w:t>Simulated f</w:t>
      </w:r>
      <w:r w:rsidR="00305B6B">
        <w:rPr>
          <w:lang w:val="en-US"/>
        </w:rPr>
        <w:t>light assessment</w:t>
      </w:r>
      <w:r w:rsidR="00EF0097">
        <w:rPr>
          <w:lang w:val="en-US"/>
        </w:rPr>
        <w:t>s</w:t>
      </w:r>
      <w:r w:rsidR="003C4F44">
        <w:rPr>
          <w:lang w:val="en-US"/>
        </w:rPr>
        <w:t xml:space="preserve"> </w:t>
      </w:r>
      <w:r w:rsidR="00EF0097">
        <w:rPr>
          <w:lang w:val="en-US"/>
        </w:rPr>
        <w:t xml:space="preserve">were conducted on </w:t>
      </w:r>
      <w:r w:rsidR="006B35A2">
        <w:rPr>
          <w:lang w:val="en-US"/>
        </w:rPr>
        <w:t>n</w:t>
      </w:r>
      <w:r w:rsidR="00837B3A">
        <w:rPr>
          <w:lang w:val="en-US"/>
        </w:rPr>
        <w:t xml:space="preserve">avigation policies </w:t>
      </w:r>
      <w:r w:rsidR="007F30DA">
        <w:rPr>
          <w:lang w:val="en-US"/>
        </w:rPr>
        <w:t xml:space="preserve">obtained </w:t>
      </w:r>
      <w:r w:rsidR="00234980">
        <w:rPr>
          <w:lang w:val="en-US"/>
        </w:rPr>
        <w:t xml:space="preserve">with </w:t>
      </w:r>
      <w:r w:rsidR="000A5B8C">
        <w:rPr>
          <w:lang w:val="en-US"/>
        </w:rPr>
        <w:t xml:space="preserve">three </w:t>
      </w:r>
      <w:r w:rsidR="0065097D">
        <w:rPr>
          <w:lang w:val="en-US"/>
        </w:rPr>
        <w:t xml:space="preserve">different </w:t>
      </w:r>
      <w:r w:rsidR="004A55C6">
        <w:rPr>
          <w:lang w:val="en-US"/>
        </w:rPr>
        <w:t>fea</w:t>
      </w:r>
      <w:r w:rsidR="00484209">
        <w:rPr>
          <w:lang w:val="en-US"/>
        </w:rPr>
        <w:t>ture encoder</w:t>
      </w:r>
      <w:r w:rsidR="000A4DAE">
        <w:rPr>
          <w:lang w:val="en-US"/>
        </w:rPr>
        <w:t>s</w:t>
      </w:r>
      <w:r w:rsidR="006666DD">
        <w:rPr>
          <w:lang w:val="en-US"/>
        </w:rPr>
        <w:t>.</w:t>
      </w:r>
      <w:r w:rsidR="004600E7">
        <w:rPr>
          <w:lang w:val="en-US"/>
        </w:rPr>
        <w:t xml:space="preserve"> </w:t>
      </w:r>
      <w:r w:rsidR="0063584B">
        <w:rPr>
          <w:lang w:val="en-US"/>
        </w:rPr>
        <w:t xml:space="preserve">The </w:t>
      </w:r>
      <w:r w:rsidR="00012B7E">
        <w:rPr>
          <w:lang w:val="en-US"/>
        </w:rPr>
        <w:t>assessment put e</w:t>
      </w:r>
      <w:r w:rsidR="00866276">
        <w:rPr>
          <w:lang w:val="en-US"/>
        </w:rPr>
        <w:t>ach navigation policy</w:t>
      </w:r>
      <w:r w:rsidR="009577A1">
        <w:rPr>
          <w:lang w:val="en-US"/>
        </w:rPr>
        <w:t xml:space="preserve"> through </w:t>
      </w:r>
      <w:r w:rsidR="003F5274">
        <w:rPr>
          <w:lang w:val="en-US"/>
        </w:rPr>
        <w:t>a</w:t>
      </w:r>
      <w:r w:rsidR="0095109B">
        <w:rPr>
          <w:lang w:val="en-US"/>
        </w:rPr>
        <w:t xml:space="preserve"> randomized</w:t>
      </w:r>
      <w:r w:rsidR="003F5274">
        <w:rPr>
          <w:lang w:val="en-US"/>
        </w:rPr>
        <w:t xml:space="preserve"> </w:t>
      </w:r>
      <w:r w:rsidR="00B824A7">
        <w:rPr>
          <w:lang w:val="en-US"/>
        </w:rPr>
        <w:t xml:space="preserve">50m </w:t>
      </w:r>
      <w:r w:rsidR="000C5496">
        <w:rPr>
          <w:lang w:val="en-US"/>
        </w:rPr>
        <w:t>circular track</w:t>
      </w:r>
      <w:r w:rsidR="00375EA3">
        <w:rPr>
          <w:lang w:val="en-US"/>
        </w:rPr>
        <w:t xml:space="preserve"> of eight gates</w:t>
      </w:r>
      <w:r w:rsidR="00793CC3">
        <w:rPr>
          <w:lang w:val="en-US"/>
        </w:rPr>
        <w:t xml:space="preserve"> for </w:t>
      </w:r>
      <w:r w:rsidR="006B67F0">
        <w:rPr>
          <w:lang w:val="en-US"/>
        </w:rPr>
        <w:t xml:space="preserve">10 </w:t>
      </w:r>
      <w:r w:rsidR="004C449C">
        <w:rPr>
          <w:lang w:val="en-US"/>
        </w:rPr>
        <w:t>trials</w:t>
      </w:r>
      <w:r w:rsidR="009E2547">
        <w:rPr>
          <w:lang w:val="en-US"/>
        </w:rPr>
        <w:t>,</w:t>
      </w:r>
      <w:r w:rsidR="00756755">
        <w:rPr>
          <w:lang w:val="en-US"/>
        </w:rPr>
        <w:t xml:space="preserve"> and under</w:t>
      </w:r>
      <w:r w:rsidR="009E2547">
        <w:rPr>
          <w:lang w:val="en-US"/>
        </w:rPr>
        <w:t xml:space="preserve"> 2 weather conditions</w:t>
      </w:r>
      <w:r w:rsidR="00C576D5">
        <w:rPr>
          <w:lang w:val="en-US"/>
        </w:rPr>
        <w:t xml:space="preserve">: </w:t>
      </w:r>
      <w:r w:rsidR="00B34169">
        <w:rPr>
          <w:lang w:val="en-US"/>
        </w:rPr>
        <w:t>sunny</w:t>
      </w:r>
      <w:r w:rsidR="00502C13">
        <w:rPr>
          <w:lang w:val="en-US"/>
        </w:rPr>
        <w:t xml:space="preserve"> and foggy</w:t>
      </w:r>
      <w:r w:rsidR="0040764D">
        <w:rPr>
          <w:lang w:val="en-US"/>
        </w:rPr>
        <w:t xml:space="preserve"> (Figure x &amp; x)</w:t>
      </w:r>
      <w:r w:rsidR="003E442B">
        <w:rPr>
          <w:lang w:val="en-US"/>
        </w:rPr>
        <w:t xml:space="preserve">. </w:t>
      </w:r>
      <w:r w:rsidR="0020014E">
        <w:rPr>
          <w:lang w:val="en-US"/>
        </w:rPr>
        <w:t xml:space="preserve">The sunny </w:t>
      </w:r>
      <w:r w:rsidR="00B16680">
        <w:rPr>
          <w:lang w:val="en-US"/>
        </w:rPr>
        <w:t xml:space="preserve">weather </w:t>
      </w:r>
      <w:r w:rsidR="0020014E">
        <w:rPr>
          <w:lang w:val="en-US"/>
        </w:rPr>
        <w:t xml:space="preserve">condition </w:t>
      </w:r>
      <w:r w:rsidR="00223F91">
        <w:rPr>
          <w:lang w:val="en-US"/>
        </w:rPr>
        <w:t xml:space="preserve">was </w:t>
      </w:r>
      <w:r w:rsidR="00B16680">
        <w:rPr>
          <w:lang w:val="en-US"/>
        </w:rPr>
        <w:t xml:space="preserve">identical </w:t>
      </w:r>
      <w:r w:rsidR="00C86064">
        <w:rPr>
          <w:lang w:val="en-US"/>
        </w:rPr>
        <w:t xml:space="preserve">to </w:t>
      </w:r>
      <w:r w:rsidR="00453260">
        <w:rPr>
          <w:lang w:val="en-US"/>
        </w:rPr>
        <w:t xml:space="preserve">the weather in </w:t>
      </w:r>
      <w:r w:rsidR="00322A35">
        <w:rPr>
          <w:lang w:val="en-US"/>
        </w:rPr>
        <w:t>data</w:t>
      </w:r>
      <w:r w:rsidR="00E94403">
        <w:rPr>
          <w:lang w:val="en-US"/>
        </w:rPr>
        <w:t xml:space="preserve"> </w:t>
      </w:r>
      <w:r w:rsidR="00FC6789">
        <w:rPr>
          <w:lang w:val="en-US"/>
        </w:rPr>
        <w:t xml:space="preserve">used </w:t>
      </w:r>
      <w:r w:rsidR="00290ADB">
        <w:rPr>
          <w:lang w:val="en-US"/>
        </w:rPr>
        <w:t xml:space="preserve">in </w:t>
      </w:r>
      <w:r w:rsidR="00BE1835">
        <w:rPr>
          <w:lang w:val="en-US"/>
        </w:rPr>
        <w:t>training.</w:t>
      </w:r>
      <w:r w:rsidR="00E944F6">
        <w:rPr>
          <w:lang w:val="en-US"/>
        </w:rPr>
        <w:t xml:space="preserve"> </w:t>
      </w:r>
      <w:r w:rsidR="00756F4E">
        <w:rPr>
          <w:lang w:val="en-US"/>
        </w:rPr>
        <w:t xml:space="preserve">A count of </w:t>
      </w:r>
      <w:r w:rsidR="00EC22DD">
        <w:rPr>
          <w:lang w:val="en-US"/>
        </w:rPr>
        <w:t>gates</w:t>
      </w:r>
      <w:r w:rsidR="000D3410">
        <w:rPr>
          <w:lang w:val="en-US"/>
        </w:rPr>
        <w:t xml:space="preserve"> </w:t>
      </w:r>
      <w:r w:rsidR="00870968">
        <w:rPr>
          <w:lang w:val="en-US"/>
        </w:rPr>
        <w:t xml:space="preserve">that were </w:t>
      </w:r>
      <w:r w:rsidR="000D3410">
        <w:rPr>
          <w:lang w:val="en-US"/>
        </w:rPr>
        <w:t xml:space="preserve">successfully </w:t>
      </w:r>
      <w:r w:rsidR="007130AE">
        <w:rPr>
          <w:lang w:val="en-US"/>
        </w:rPr>
        <w:t xml:space="preserve">navigated </w:t>
      </w:r>
      <w:r w:rsidR="00870968">
        <w:rPr>
          <w:lang w:val="en-US"/>
        </w:rPr>
        <w:t xml:space="preserve">serves as the </w:t>
      </w:r>
      <w:r w:rsidR="007215C1">
        <w:rPr>
          <w:lang w:val="en-US"/>
        </w:rPr>
        <w:t>performance metric</w:t>
      </w:r>
      <w:r w:rsidR="00F56BA6">
        <w:rPr>
          <w:lang w:val="en-US"/>
        </w:rPr>
        <w:t xml:space="preserve">. </w:t>
      </w:r>
      <w:r w:rsidR="007215C1">
        <w:rPr>
          <w:lang w:val="en-US"/>
        </w:rPr>
        <w:t xml:space="preserve"> </w:t>
      </w:r>
      <w:r w:rsidR="00A7371C">
        <w:rPr>
          <w:lang w:val="en-US"/>
        </w:rPr>
        <w:t xml:space="preserve"> </w:t>
      </w:r>
      <w:r w:rsidR="00EC22DD">
        <w:rPr>
          <w:lang w:val="en-US"/>
        </w:rPr>
        <w:t xml:space="preserve"> </w:t>
      </w:r>
      <w:r w:rsidR="003D35AE">
        <w:rPr>
          <w:lang w:val="en-US"/>
        </w:rPr>
        <w:t xml:space="preserve"> </w:t>
      </w:r>
    </w:p>
    <w:p w14:paraId="6450468A" w14:textId="30186AE3" w:rsidR="009303D9" w:rsidRPr="007B1070" w:rsidRDefault="00F438CB" w:rsidP="007B1070">
      <w:pPr>
        <w:pStyle w:val="BodyText"/>
        <w:rPr>
          <w:lang w:val="en-US"/>
        </w:rPr>
      </w:pPr>
      <w:r>
        <w:rPr>
          <w:lang w:val="en-US"/>
        </w:rPr>
        <w:t xml:space="preserve">Table x shows the </w:t>
      </w:r>
      <w:r w:rsidR="00E75B7D">
        <w:rPr>
          <w:lang w:val="en-US"/>
        </w:rPr>
        <w:t xml:space="preserve">average number of </w:t>
      </w:r>
      <w:r w:rsidR="004D0992">
        <w:rPr>
          <w:lang w:val="en-US"/>
        </w:rPr>
        <w:t xml:space="preserve">successfully navigated gates </w:t>
      </w:r>
      <w:r w:rsidR="00095047">
        <w:rPr>
          <w:lang w:val="en-US"/>
        </w:rPr>
        <w:t xml:space="preserve">in the assessment </w:t>
      </w:r>
      <w:r w:rsidR="001E62D9">
        <w:rPr>
          <w:lang w:val="en-US"/>
        </w:rPr>
        <w:t xml:space="preserve">for </w:t>
      </w:r>
      <w:r w:rsidR="00045742">
        <w:rPr>
          <w:lang w:val="en-US"/>
        </w:rPr>
        <w:t xml:space="preserve">different </w:t>
      </w:r>
      <w:r w:rsidR="003636E3">
        <w:rPr>
          <w:lang w:val="en-US"/>
        </w:rPr>
        <w:t>latent encoder architectures.</w:t>
      </w:r>
      <w:r w:rsidR="00285791">
        <w:rPr>
          <w:lang w:val="en-US"/>
        </w:rPr>
        <w:t xml:space="preserve"> </w:t>
      </w:r>
      <w:r w:rsidR="00485736">
        <w:rPr>
          <w:lang w:val="en-US"/>
        </w:rPr>
        <w:t xml:space="preserve">When the weather </w:t>
      </w:r>
      <w:r w:rsidR="00E426D5">
        <w:rPr>
          <w:lang w:val="en-US"/>
        </w:rPr>
        <w:t>is sunny</w:t>
      </w:r>
      <w:r w:rsidR="001B2F2C">
        <w:rPr>
          <w:lang w:val="en-US"/>
        </w:rPr>
        <w:t xml:space="preserve"> </w:t>
      </w:r>
      <w:r w:rsidR="009D4B71">
        <w:rPr>
          <w:lang w:val="en-US"/>
        </w:rPr>
        <w:t>and thus</w:t>
      </w:r>
      <w:r w:rsidR="0067502C">
        <w:rPr>
          <w:lang w:val="en-US"/>
        </w:rPr>
        <w:t xml:space="preserve"> have</w:t>
      </w:r>
      <w:r w:rsidR="009D4B71">
        <w:rPr>
          <w:lang w:val="en-US"/>
        </w:rPr>
        <w:t xml:space="preserve"> the same condition </w:t>
      </w:r>
      <w:r w:rsidR="00410AE0">
        <w:rPr>
          <w:lang w:val="en-US"/>
        </w:rPr>
        <w:t>during training</w:t>
      </w:r>
      <w:r w:rsidR="00A62A86">
        <w:rPr>
          <w:lang w:val="en-US"/>
        </w:rPr>
        <w:t>,</w:t>
      </w:r>
      <w:r w:rsidR="00410AE0">
        <w:rPr>
          <w:lang w:val="en-US"/>
        </w:rPr>
        <w:t xml:space="preserve"> there were no </w:t>
      </w:r>
      <w:r w:rsidR="0012366A">
        <w:rPr>
          <w:lang w:val="en-US"/>
        </w:rPr>
        <w:t>considera</w:t>
      </w:r>
      <w:r w:rsidR="00AF75F9">
        <w:rPr>
          <w:lang w:val="en-US"/>
        </w:rPr>
        <w:t xml:space="preserve">ble </w:t>
      </w:r>
      <w:r w:rsidR="00C9651D">
        <w:rPr>
          <w:lang w:val="en-US"/>
        </w:rPr>
        <w:t>differen</w:t>
      </w:r>
      <w:r w:rsidR="00E52CF7">
        <w:rPr>
          <w:lang w:val="en-US"/>
        </w:rPr>
        <w:t xml:space="preserve">ces </w:t>
      </w:r>
      <w:r w:rsidR="00923339">
        <w:rPr>
          <w:lang w:val="en-US"/>
        </w:rPr>
        <w:t xml:space="preserve">in navigation performance </w:t>
      </w:r>
      <w:r w:rsidR="00F67374">
        <w:rPr>
          <w:lang w:val="en-US"/>
        </w:rPr>
        <w:t xml:space="preserve">among all three </w:t>
      </w:r>
      <w:r w:rsidR="00927F46">
        <w:rPr>
          <w:lang w:val="en-US"/>
        </w:rPr>
        <w:t>feature encoders.</w:t>
      </w:r>
      <w:r w:rsidR="00D25CC0">
        <w:rPr>
          <w:lang w:val="en-US"/>
        </w:rPr>
        <w:t xml:space="preserve"> Unsurprisingly, </w:t>
      </w:r>
      <w:r w:rsidR="0065347A">
        <w:rPr>
          <w:lang w:val="en-US"/>
        </w:rPr>
        <w:t xml:space="preserve">navigation performance </w:t>
      </w:r>
      <w:r w:rsidR="006C11F1">
        <w:rPr>
          <w:lang w:val="en-US"/>
        </w:rPr>
        <w:t xml:space="preserve">of all </w:t>
      </w:r>
      <w:r w:rsidR="00FD6FA0">
        <w:rPr>
          <w:lang w:val="en-US"/>
        </w:rPr>
        <w:t xml:space="preserve">feature encoders suffered </w:t>
      </w:r>
      <w:r w:rsidR="00AD2BA1">
        <w:rPr>
          <w:lang w:val="en-US"/>
        </w:rPr>
        <w:t xml:space="preserve">under the foggy </w:t>
      </w:r>
      <w:r w:rsidR="00143C1F">
        <w:rPr>
          <w:lang w:val="en-US"/>
        </w:rPr>
        <w:t xml:space="preserve">condition. </w:t>
      </w:r>
      <w:r w:rsidR="007D5F55">
        <w:rPr>
          <w:lang w:val="en-US"/>
        </w:rPr>
        <w:t xml:space="preserve">However, </w:t>
      </w:r>
      <w:r w:rsidR="000109D0">
        <w:rPr>
          <w:lang w:val="en-US"/>
        </w:rPr>
        <w:t xml:space="preserve">feature encoders </w:t>
      </w:r>
      <w:r w:rsidR="00BF5544">
        <w:rPr>
          <w:lang w:val="en-US"/>
        </w:rPr>
        <w:t xml:space="preserve">with the </w:t>
      </w:r>
      <w:proofErr w:type="spellStart"/>
      <w:r w:rsidR="00BF5544">
        <w:rPr>
          <w:lang w:val="en-US"/>
        </w:rPr>
        <w:t>ResNet</w:t>
      </w:r>
      <w:proofErr w:type="spellEnd"/>
      <w:r w:rsidR="00BF5544">
        <w:rPr>
          <w:lang w:val="en-US"/>
        </w:rPr>
        <w:t xml:space="preserve"> and </w:t>
      </w:r>
      <w:proofErr w:type="spellStart"/>
      <w:r w:rsidR="00BF5544">
        <w:rPr>
          <w:lang w:val="en-US"/>
        </w:rPr>
        <w:t>DenseNet</w:t>
      </w:r>
      <w:proofErr w:type="spellEnd"/>
      <w:r w:rsidR="00BF5544">
        <w:rPr>
          <w:lang w:val="en-US"/>
        </w:rPr>
        <w:t xml:space="preserve"> architecture </w:t>
      </w:r>
      <w:r w:rsidR="00811267">
        <w:rPr>
          <w:lang w:val="en-US"/>
        </w:rPr>
        <w:t xml:space="preserve">demonstrated </w:t>
      </w:r>
      <w:r w:rsidR="002153F1">
        <w:rPr>
          <w:lang w:val="en-US"/>
        </w:rPr>
        <w:t xml:space="preserve">less </w:t>
      </w:r>
      <w:r w:rsidR="00962E3F">
        <w:rPr>
          <w:lang w:val="en-US"/>
        </w:rPr>
        <w:t>degradation</w:t>
      </w:r>
      <w:r w:rsidR="00AA1A0E">
        <w:rPr>
          <w:lang w:val="en-US"/>
        </w:rPr>
        <w:t xml:space="preserve"> of performance</w:t>
      </w:r>
      <w:r w:rsidR="006F72EC">
        <w:rPr>
          <w:lang w:val="en-US"/>
        </w:rPr>
        <w:t xml:space="preserve"> compared with </w:t>
      </w:r>
      <w:r w:rsidR="002E6B8A">
        <w:rPr>
          <w:lang w:val="en-US"/>
        </w:rPr>
        <w:t xml:space="preserve">the original </w:t>
      </w:r>
      <w:r w:rsidR="00037214">
        <w:rPr>
          <w:lang w:val="en-US"/>
        </w:rPr>
        <w:t>feature encoder.</w:t>
      </w:r>
      <w:r w:rsidR="00A62A86">
        <w:rPr>
          <w:lang w:val="en-US"/>
        </w:rPr>
        <w:t xml:space="preserve"> </w:t>
      </w:r>
      <w:r w:rsidR="00E4545A">
        <w:rPr>
          <w:lang w:val="en-US"/>
        </w:rPr>
        <w:t xml:space="preserve"> </w:t>
      </w:r>
      <w:del w:id="107" w:author="Chin Gee Tan" w:date="2020-10-26T19:02:00Z">
        <w:r w:rsidR="001E4EE0" w:rsidDel="00C83983">
          <w:rPr>
            <w:noProof/>
            <w:lang w:val="en-US"/>
          </w:rPr>
          <w:drawing>
            <wp:inline distT="0" distB="0" distL="0" distR="0" wp14:anchorId="4E1922F6" wp14:editId="7D6F4629">
              <wp:extent cx="3089910" cy="2247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89910" cy="2247900"/>
                      </a:xfrm>
                      <a:prstGeom prst="rect">
                        <a:avLst/>
                      </a:prstGeom>
                    </pic:spPr>
                  </pic:pic>
                </a:graphicData>
              </a:graphic>
            </wp:inline>
          </w:drawing>
        </w:r>
      </w:del>
    </w:p>
    <w:p w14:paraId="6E4E5B0E" w14:textId="2D8882D0" w:rsidR="00ED60F1" w:rsidRPr="007B1070" w:rsidRDefault="000339B1" w:rsidP="007B1070">
      <w:pPr>
        <w:pStyle w:val="Heading1"/>
      </w:pPr>
      <w:r>
        <w:t>DISCUSSION</w:t>
      </w:r>
      <w:r w:rsidR="007B1070">
        <w:t xml:space="preserve"> &amp; CONCLUSION</w:t>
      </w:r>
    </w:p>
    <w:p w14:paraId="00ADC355" w14:textId="1273A821" w:rsidR="00D92125" w:rsidRDefault="00ED60F1" w:rsidP="00ED60F1">
      <w:pPr>
        <w:pStyle w:val="BodyText"/>
        <w:ind w:firstLine="0"/>
        <w:rPr>
          <w:lang w:val="en-US"/>
        </w:rPr>
      </w:pPr>
      <w:r>
        <w:rPr>
          <w:lang w:val="en-US"/>
        </w:rPr>
        <w:t xml:space="preserve">      </w:t>
      </w:r>
      <w:r w:rsidR="00DD5BB5">
        <w:rPr>
          <w:lang w:val="en-US"/>
        </w:rPr>
        <w:t xml:space="preserve">The focus of this work </w:t>
      </w:r>
      <w:r w:rsidR="00F50C0F">
        <w:rPr>
          <w:lang w:val="en-US"/>
        </w:rPr>
        <w:t>was t</w:t>
      </w:r>
      <w:r w:rsidR="004E3DD4">
        <w:rPr>
          <w:lang w:val="en-US"/>
        </w:rPr>
        <w:t xml:space="preserve">he </w:t>
      </w:r>
      <w:r w:rsidR="00497C50">
        <w:rPr>
          <w:lang w:val="en-US"/>
        </w:rPr>
        <w:t>enhancement of a</w:t>
      </w:r>
      <w:r w:rsidR="00847D04">
        <w:rPr>
          <w:lang w:val="en-US"/>
        </w:rPr>
        <w:t xml:space="preserve"> novel </w:t>
      </w:r>
      <w:r w:rsidR="00EC2D05">
        <w:rPr>
          <w:lang w:val="en-US"/>
        </w:rPr>
        <w:t xml:space="preserve">approach </w:t>
      </w:r>
      <w:r w:rsidR="003B4E45">
        <w:rPr>
          <w:lang w:val="en-US"/>
        </w:rPr>
        <w:t xml:space="preserve">in </w:t>
      </w:r>
      <w:r w:rsidR="005C3089">
        <w:rPr>
          <w:lang w:val="en-US"/>
        </w:rPr>
        <w:t xml:space="preserve">tackling the sim-real </w:t>
      </w:r>
      <w:r w:rsidR="00281564">
        <w:rPr>
          <w:lang w:val="en-US"/>
        </w:rPr>
        <w:t>problems</w:t>
      </w:r>
      <w:r w:rsidR="00DD5BB5">
        <w:rPr>
          <w:lang w:val="en-US"/>
        </w:rPr>
        <w:t>.</w:t>
      </w:r>
      <w:r w:rsidR="00E50DAE">
        <w:rPr>
          <w:lang w:val="en-US"/>
        </w:rPr>
        <w:t xml:space="preserve"> </w:t>
      </w:r>
      <w:r w:rsidR="00FA6FC0">
        <w:rPr>
          <w:lang w:val="en-US"/>
        </w:rPr>
        <w:t xml:space="preserve">It </w:t>
      </w:r>
      <w:r w:rsidR="00687178">
        <w:rPr>
          <w:lang w:val="en-US"/>
        </w:rPr>
        <w:t xml:space="preserve">is a departure </w:t>
      </w:r>
      <w:r w:rsidR="00753580">
        <w:rPr>
          <w:lang w:val="en-US"/>
        </w:rPr>
        <w:t xml:space="preserve">from the </w:t>
      </w:r>
      <w:r w:rsidR="00B7790A">
        <w:rPr>
          <w:lang w:val="en-US"/>
        </w:rPr>
        <w:t xml:space="preserve">typical </w:t>
      </w:r>
      <w:r w:rsidR="005526B4">
        <w:rPr>
          <w:lang w:val="en-US"/>
        </w:rPr>
        <w:t xml:space="preserve">practices of </w:t>
      </w:r>
      <w:r w:rsidR="003625A1">
        <w:rPr>
          <w:lang w:val="en-US"/>
        </w:rPr>
        <w:t xml:space="preserve">domain randomization and </w:t>
      </w:r>
      <w:r w:rsidR="004A067A">
        <w:rPr>
          <w:lang w:val="en-US"/>
        </w:rPr>
        <w:t xml:space="preserve">domain </w:t>
      </w:r>
      <w:r w:rsidR="00614BBC">
        <w:rPr>
          <w:lang w:val="en-US"/>
        </w:rPr>
        <w:t>adaptation</w:t>
      </w:r>
      <w:r w:rsidR="004D732D">
        <w:rPr>
          <w:lang w:val="en-US"/>
        </w:rPr>
        <w:t>,</w:t>
      </w:r>
      <w:r w:rsidR="00C36562">
        <w:rPr>
          <w:lang w:val="en-US"/>
        </w:rPr>
        <w:t xml:space="preserve"> by using CMVAE </w:t>
      </w:r>
      <w:r w:rsidR="00A73514">
        <w:rPr>
          <w:lang w:val="en-US"/>
        </w:rPr>
        <w:t xml:space="preserve">to </w:t>
      </w:r>
      <w:r w:rsidR="00754392">
        <w:rPr>
          <w:lang w:val="en-US"/>
        </w:rPr>
        <w:t xml:space="preserve">jointly convert </w:t>
      </w:r>
      <w:r w:rsidR="003E4953">
        <w:rPr>
          <w:lang w:val="en-US"/>
        </w:rPr>
        <w:t xml:space="preserve">two or more </w:t>
      </w:r>
      <w:r w:rsidR="00472F59">
        <w:rPr>
          <w:lang w:val="en-US"/>
        </w:rPr>
        <w:t xml:space="preserve">simulated sensory data </w:t>
      </w:r>
      <w:r w:rsidR="0076014B">
        <w:rPr>
          <w:lang w:val="en-US"/>
        </w:rPr>
        <w:t xml:space="preserve">to </w:t>
      </w:r>
      <w:r w:rsidR="004C368C">
        <w:rPr>
          <w:lang w:val="en-US"/>
        </w:rPr>
        <w:t>highly</w:t>
      </w:r>
      <w:r w:rsidR="00D622D4">
        <w:rPr>
          <w:lang w:val="en-US"/>
        </w:rPr>
        <w:t xml:space="preserve"> informatic </w:t>
      </w:r>
      <w:r w:rsidR="008D117D">
        <w:rPr>
          <w:lang w:val="en-US"/>
        </w:rPr>
        <w:t xml:space="preserve">representation </w:t>
      </w:r>
      <w:r w:rsidR="00B179CC">
        <w:rPr>
          <w:lang w:val="en-US"/>
        </w:rPr>
        <w:t>variable</w:t>
      </w:r>
      <w:r w:rsidR="00A0760A">
        <w:rPr>
          <w:lang w:val="en-US"/>
        </w:rPr>
        <w:t xml:space="preserve">s with </w:t>
      </w:r>
      <w:r w:rsidR="00C50DC8">
        <w:rPr>
          <w:lang w:val="en-US"/>
        </w:rPr>
        <w:t>much lower dimensionality.</w:t>
      </w:r>
      <w:r w:rsidR="0054187D">
        <w:rPr>
          <w:lang w:val="en-US"/>
        </w:rPr>
        <w:t xml:space="preserve"> </w:t>
      </w:r>
      <w:r w:rsidR="00614BBC">
        <w:rPr>
          <w:lang w:val="en-US"/>
        </w:rPr>
        <w:t>N</w:t>
      </w:r>
      <w:r w:rsidR="00E67050">
        <w:rPr>
          <w:lang w:val="en-US"/>
        </w:rPr>
        <w:t xml:space="preserve">avigation </w:t>
      </w:r>
      <w:r w:rsidR="00B5558A">
        <w:rPr>
          <w:lang w:val="en-US"/>
        </w:rPr>
        <w:t xml:space="preserve">policies </w:t>
      </w:r>
      <w:r w:rsidR="00211000">
        <w:rPr>
          <w:lang w:val="en-US"/>
        </w:rPr>
        <w:t xml:space="preserve">trained with </w:t>
      </w:r>
      <w:r w:rsidR="003679FD">
        <w:rPr>
          <w:lang w:val="en-US"/>
        </w:rPr>
        <w:t xml:space="preserve">these </w:t>
      </w:r>
      <w:r w:rsidR="00E33BD1">
        <w:rPr>
          <w:lang w:val="en-US"/>
        </w:rPr>
        <w:t xml:space="preserve">variables </w:t>
      </w:r>
      <w:r w:rsidR="00474DB2">
        <w:rPr>
          <w:lang w:val="en-US"/>
        </w:rPr>
        <w:t>demonstrated f</w:t>
      </w:r>
      <w:r w:rsidR="00542050">
        <w:rPr>
          <w:lang w:val="en-US"/>
        </w:rPr>
        <w:t xml:space="preserve">ewer </w:t>
      </w:r>
      <w:r w:rsidR="009B57FD">
        <w:rPr>
          <w:lang w:val="en-US"/>
        </w:rPr>
        <w:t xml:space="preserve">performance </w:t>
      </w:r>
      <w:r w:rsidR="00542050">
        <w:rPr>
          <w:lang w:val="en-US"/>
        </w:rPr>
        <w:t xml:space="preserve">issues </w:t>
      </w:r>
      <w:r w:rsidR="00B13863">
        <w:rPr>
          <w:lang w:val="en-US"/>
        </w:rPr>
        <w:t>when in the real world.</w:t>
      </w:r>
      <w:r w:rsidR="00790774">
        <w:rPr>
          <w:lang w:val="en-US"/>
        </w:rPr>
        <w:t xml:space="preserve"> </w:t>
      </w:r>
      <w:r w:rsidR="00C50DC8">
        <w:rPr>
          <w:lang w:val="en-US"/>
        </w:rPr>
        <w:t xml:space="preserve">  </w:t>
      </w:r>
    </w:p>
    <w:p w14:paraId="1EAADFDD" w14:textId="77A7112E" w:rsidR="0044149C" w:rsidRDefault="00F80AAA" w:rsidP="00785EB6">
      <w:pPr>
        <w:pStyle w:val="BodyText"/>
        <w:ind w:firstLine="0"/>
        <w:rPr>
          <w:lang w:val="en-US"/>
        </w:rPr>
      </w:pPr>
      <w:r>
        <w:rPr>
          <w:lang w:val="en-US"/>
        </w:rPr>
        <w:tab/>
      </w:r>
      <w:r w:rsidR="00785EB6">
        <w:rPr>
          <w:lang w:val="en-US"/>
        </w:rPr>
        <w:t xml:space="preserve">The re-designed feature encoder architecture </w:t>
      </w:r>
      <w:r w:rsidR="008059AE">
        <w:rPr>
          <w:lang w:val="en-US"/>
        </w:rPr>
        <w:t xml:space="preserve">achieved </w:t>
      </w:r>
      <w:r w:rsidR="003A054F">
        <w:rPr>
          <w:lang w:val="en-US"/>
        </w:rPr>
        <w:t xml:space="preserve">better </w:t>
      </w:r>
      <w:r w:rsidR="004F3CEC">
        <w:rPr>
          <w:lang w:val="en-US"/>
        </w:rPr>
        <w:t>performance</w:t>
      </w:r>
      <w:r w:rsidR="00AF137B">
        <w:rPr>
          <w:lang w:val="en-US"/>
        </w:rPr>
        <w:t xml:space="preserve"> </w:t>
      </w:r>
      <w:r w:rsidR="00B36240">
        <w:rPr>
          <w:lang w:val="en-US"/>
        </w:rPr>
        <w:t xml:space="preserve">in </w:t>
      </w:r>
      <w:r w:rsidR="00ED0FDE">
        <w:rPr>
          <w:lang w:val="en-US"/>
        </w:rPr>
        <w:t xml:space="preserve">FPV drone </w:t>
      </w:r>
      <w:r w:rsidR="0006720D">
        <w:rPr>
          <w:lang w:val="en-US"/>
        </w:rPr>
        <w:t xml:space="preserve">navigation </w:t>
      </w:r>
      <w:r w:rsidR="00AF137B">
        <w:rPr>
          <w:lang w:val="en-US"/>
        </w:rPr>
        <w:t xml:space="preserve">compared with the </w:t>
      </w:r>
      <w:r w:rsidR="00F4795A">
        <w:rPr>
          <w:lang w:val="en-US"/>
        </w:rPr>
        <w:t xml:space="preserve">original </w:t>
      </w:r>
      <w:r w:rsidR="0044448E">
        <w:rPr>
          <w:lang w:val="en-US"/>
        </w:rPr>
        <w:t>arch</w:t>
      </w:r>
      <w:r w:rsidR="001C21FA">
        <w:rPr>
          <w:lang w:val="en-US"/>
        </w:rPr>
        <w:t>itecture</w:t>
      </w:r>
      <w:r w:rsidR="00C174DB">
        <w:rPr>
          <w:lang w:val="en-US"/>
        </w:rPr>
        <w:t xml:space="preserve"> in simulated flight assessments </w:t>
      </w:r>
      <w:r w:rsidR="002A7F61">
        <w:rPr>
          <w:lang w:val="en-US"/>
        </w:rPr>
        <w:t xml:space="preserve">under </w:t>
      </w:r>
      <w:r w:rsidR="00BC46D8">
        <w:rPr>
          <w:lang w:val="en-US"/>
        </w:rPr>
        <w:t xml:space="preserve">varying weather </w:t>
      </w:r>
      <w:r w:rsidR="00173C87">
        <w:rPr>
          <w:lang w:val="en-US"/>
        </w:rPr>
        <w:t>effects</w:t>
      </w:r>
      <w:r w:rsidR="006D4751">
        <w:rPr>
          <w:lang w:val="en-US"/>
        </w:rPr>
        <w:t>.</w:t>
      </w:r>
    </w:p>
    <w:p w14:paraId="76CFA3DB" w14:textId="55E42ACC" w:rsidR="00513B38" w:rsidRDefault="00513B38" w:rsidP="00785EB6">
      <w:pPr>
        <w:pStyle w:val="BodyText"/>
        <w:ind w:firstLine="0"/>
        <w:rPr>
          <w:lang w:val="en-US"/>
        </w:rPr>
      </w:pPr>
      <w:r>
        <w:rPr>
          <w:lang w:val="en-US"/>
        </w:rPr>
        <w:tab/>
      </w:r>
      <w:r w:rsidR="00207103">
        <w:rPr>
          <w:lang w:val="en-US"/>
        </w:rPr>
        <w:t xml:space="preserve">Future </w:t>
      </w:r>
      <w:r w:rsidR="00560B60">
        <w:rPr>
          <w:lang w:val="en-US"/>
        </w:rPr>
        <w:t xml:space="preserve">work </w:t>
      </w:r>
      <w:r w:rsidR="004F111E">
        <w:rPr>
          <w:lang w:val="en-US"/>
        </w:rPr>
        <w:t xml:space="preserve">can explore the </w:t>
      </w:r>
      <w:r w:rsidR="001D611F">
        <w:rPr>
          <w:lang w:val="en-US"/>
        </w:rPr>
        <w:t xml:space="preserve">use of </w:t>
      </w:r>
      <w:r w:rsidR="00254BE6">
        <w:rPr>
          <w:lang w:val="en-US"/>
        </w:rPr>
        <w:t xml:space="preserve">advance imitation </w:t>
      </w:r>
      <w:r w:rsidR="00623FD7">
        <w:rPr>
          <w:lang w:val="en-US"/>
        </w:rPr>
        <w:t xml:space="preserve">learning </w:t>
      </w:r>
      <w:del w:id="108" w:author="Chin Gee Tan" w:date="2020-10-27T21:28:00Z">
        <w:r w:rsidR="001B6ABD" w:rsidDel="00B41534">
          <w:rPr>
            <w:lang w:val="en-US"/>
          </w:rPr>
          <w:delText>techniqu</w:delText>
        </w:r>
        <w:r w:rsidR="00AF353D" w:rsidDel="00B41534">
          <w:rPr>
            <w:lang w:val="en-US"/>
          </w:rPr>
          <w:delText>es</w:delText>
        </w:r>
        <w:r w:rsidR="00DF7C16" w:rsidDel="00B41534">
          <w:rPr>
            <w:lang w:val="en-US"/>
          </w:rPr>
          <w:delText xml:space="preserve">, </w:delText>
        </w:r>
        <w:r w:rsidR="00103C95" w:rsidDel="00B41534">
          <w:rPr>
            <w:lang w:val="en-US"/>
          </w:rPr>
          <w:delText>and</w:delText>
        </w:r>
      </w:del>
      <w:ins w:id="109" w:author="Chin Gee Tan" w:date="2020-10-27T21:28:00Z">
        <w:r w:rsidR="00B41534">
          <w:rPr>
            <w:lang w:val="en-US"/>
          </w:rPr>
          <w:t>techniques and</w:t>
        </w:r>
      </w:ins>
      <w:r w:rsidR="00103C95">
        <w:rPr>
          <w:lang w:val="en-US"/>
        </w:rPr>
        <w:t xml:space="preserve"> </w:t>
      </w:r>
      <w:r w:rsidR="00DF7C16">
        <w:rPr>
          <w:lang w:val="en-US"/>
        </w:rPr>
        <w:t xml:space="preserve">continue to </w:t>
      </w:r>
      <w:r w:rsidR="00150C52">
        <w:rPr>
          <w:lang w:val="en-US"/>
        </w:rPr>
        <w:t xml:space="preserve">explore the </w:t>
      </w:r>
      <w:r w:rsidR="00BC538C">
        <w:rPr>
          <w:lang w:val="en-US"/>
        </w:rPr>
        <w:t xml:space="preserve">application of </w:t>
      </w:r>
      <w:r w:rsidR="004734C5">
        <w:rPr>
          <w:lang w:val="en-US"/>
        </w:rPr>
        <w:t xml:space="preserve">the CMVAE framework for </w:t>
      </w:r>
      <w:r w:rsidR="00F04766">
        <w:rPr>
          <w:lang w:val="en-US"/>
        </w:rPr>
        <w:t xml:space="preserve">robotic </w:t>
      </w:r>
      <w:r w:rsidR="00E72FC9">
        <w:rPr>
          <w:lang w:val="en-US"/>
        </w:rPr>
        <w:t xml:space="preserve">manipulation </w:t>
      </w:r>
      <w:r w:rsidR="00F04766">
        <w:rPr>
          <w:lang w:val="en-US"/>
        </w:rPr>
        <w:t>tasks</w:t>
      </w:r>
      <w:r w:rsidR="00D25508">
        <w:rPr>
          <w:lang w:val="en-US"/>
        </w:rPr>
        <w:t>.</w:t>
      </w:r>
      <w:r w:rsidR="00F04766">
        <w:rPr>
          <w:lang w:val="en-US"/>
        </w:rPr>
        <w:t xml:space="preserve"> </w:t>
      </w:r>
      <w:r w:rsidR="00CB1DA6">
        <w:rPr>
          <w:lang w:val="en-US"/>
        </w:rPr>
        <w:t xml:space="preserve"> </w:t>
      </w:r>
    </w:p>
    <w:p w14:paraId="27580F30" w14:textId="1CD07928" w:rsidR="00785EB6" w:rsidDel="00B41534" w:rsidRDefault="006D4751" w:rsidP="00785EB6">
      <w:pPr>
        <w:pStyle w:val="BodyText"/>
        <w:ind w:firstLine="0"/>
        <w:rPr>
          <w:del w:id="110" w:author="Chin Gee Tan" w:date="2020-10-27T21:28:00Z"/>
          <w:lang w:val="en-US"/>
        </w:rPr>
      </w:pPr>
      <w:del w:id="111" w:author="Chin Gee Tan" w:date="2020-10-27T21:28:00Z">
        <w:r w:rsidDel="00B41534">
          <w:rPr>
            <w:lang w:val="en-US"/>
          </w:rPr>
          <w:delText xml:space="preserve"> </w:delText>
        </w:r>
        <w:r w:rsidR="004F3CEC" w:rsidDel="00B41534">
          <w:rPr>
            <w:lang w:val="en-US"/>
          </w:rPr>
          <w:delText xml:space="preserve"> </w:delText>
        </w:r>
        <w:r w:rsidR="00785EB6" w:rsidDel="00B41534">
          <w:rPr>
            <w:lang w:val="en-US"/>
          </w:rPr>
          <w:delText xml:space="preserve"> </w:delText>
        </w:r>
        <w:r w:rsidR="00BA5710" w:rsidDel="00B41534">
          <w:rPr>
            <w:lang w:val="en-US"/>
          </w:rPr>
          <w:delText>(Note: Behavioral cloning can lead to unrecoverable failure. This is due to errors made in different states adding up, therefore a mistake made by the agent can easily put it into a state that the expert has never visited and the agent has never trained on. In such states, the behavior is undefined and this can lead to catastrophic failures.)</w:delText>
        </w:r>
      </w:del>
    </w:p>
    <w:p w14:paraId="2DDE4D92" w14:textId="7C79C9F2" w:rsidR="0080791D" w:rsidDel="00B41534" w:rsidRDefault="0080791D" w:rsidP="00292EFF">
      <w:pPr>
        <w:pStyle w:val="Heading5"/>
        <w:rPr>
          <w:del w:id="112" w:author="Chin Gee Tan" w:date="2020-10-27T21:28:00Z"/>
        </w:rPr>
      </w:pPr>
      <w:del w:id="113" w:author="Chin Gee Tan" w:date="2020-10-27T21:28:00Z">
        <w:r w:rsidRPr="005B520E" w:rsidDel="00B41534">
          <w:delText>Acknowledgment</w:delText>
        </w:r>
        <w:r w:rsidDel="00B41534">
          <w:delText xml:space="preserve"> </w:delText>
        </w:r>
      </w:del>
    </w:p>
    <w:p w14:paraId="445294A2" w14:textId="76ACDF76" w:rsidR="009C3033" w:rsidDel="00B41534" w:rsidRDefault="009C3033" w:rsidP="00836367">
      <w:pPr>
        <w:pStyle w:val="BodyText"/>
        <w:rPr>
          <w:del w:id="114" w:author="Chin Gee Tan" w:date="2020-10-27T21:28:00Z"/>
          <w:lang w:val="en-US"/>
        </w:rPr>
      </w:pPr>
      <w:del w:id="115" w:author="Chin Gee Tan" w:date="2020-10-27T21:28:00Z">
        <w:r w:rsidDel="00B41534">
          <w:rPr>
            <w:lang w:val="en-US"/>
          </w:rPr>
          <w:delText xml:space="preserve">This project would not have been possible without the generous support and help of many individuals and organizations. </w:delText>
        </w:r>
        <w:r w:rsidR="0080791D" w:rsidRPr="005B520E" w:rsidDel="00B41534">
          <w:delText xml:space="preserve">The </w:delText>
        </w:r>
        <w:r w:rsidR="00642CC0" w:rsidDel="00B41534">
          <w:rPr>
            <w:lang w:val="en-US"/>
          </w:rPr>
          <w:delText xml:space="preserve">authors </w:delText>
        </w:r>
        <w:r w:rsidDel="00B41534">
          <w:rPr>
            <w:lang w:val="en-US"/>
          </w:rPr>
          <w:delText>would like to express our sincere thanks to all of them.</w:delText>
        </w:r>
      </w:del>
    </w:p>
    <w:p w14:paraId="2F1CE657" w14:textId="4B5A8842" w:rsidR="00575BCA" w:rsidRPr="00642CC0" w:rsidDel="00B41534" w:rsidRDefault="00AC2FFF" w:rsidP="00AC2FFF">
      <w:pPr>
        <w:pStyle w:val="BodyText"/>
        <w:rPr>
          <w:del w:id="116" w:author="Chin Gee Tan" w:date="2020-10-27T21:28:00Z"/>
          <w:lang w:val="en-US"/>
        </w:rPr>
      </w:pPr>
      <w:del w:id="117" w:author="Chin Gee Tan" w:date="2020-10-27T21:28:00Z">
        <w:r w:rsidDel="00B41534">
          <w:rPr>
            <w:lang w:val="en-US"/>
          </w:rPr>
          <w:delText>We would like to express our gratitude towards Oracle Corporation for their sponsorship of the project. We thank</w:delText>
        </w:r>
        <w:r w:rsidR="00642CC0" w:rsidDel="00B41534">
          <w:rPr>
            <w:lang w:val="en-US"/>
          </w:rPr>
          <w:delText xml:space="preserve"> </w:delText>
        </w:r>
        <w:r w:rsidDel="00B41534">
          <w:rPr>
            <w:lang w:val="en-US"/>
          </w:rPr>
          <w:delText xml:space="preserve">Dr Zhu Fang Ming for his guidance and mentorship throughout the project. Lastly, we would like to acknowledge all the </w:delText>
        </w:r>
        <w:r w:rsidDel="00B41534">
          <w:rPr>
            <w:lang w:val="en-US"/>
          </w:rPr>
          <w:lastRenderedPageBreak/>
          <w:delText xml:space="preserve">supports that we have receive from the Institute of Systems Science.  </w:delText>
        </w:r>
        <w:r w:rsidR="00642CC0" w:rsidDel="00B41534">
          <w:rPr>
            <w:lang w:val="en-US"/>
          </w:rPr>
          <w:delText xml:space="preserve"> </w:delText>
        </w:r>
      </w:del>
    </w:p>
    <w:p w14:paraId="02BD6922" w14:textId="77777777" w:rsidR="009303D9" w:rsidDel="00947E8C" w:rsidRDefault="009303D9" w:rsidP="00A059B3">
      <w:pPr>
        <w:pStyle w:val="Heading5"/>
        <w:rPr>
          <w:del w:id="118" w:author="Chin Gee Tan" w:date="2020-10-27T21:28:00Z"/>
        </w:rPr>
      </w:pPr>
      <w:r w:rsidRPr="005B520E">
        <w:t>References</w:t>
      </w:r>
    </w:p>
    <w:p w14:paraId="3776E271" w14:textId="77777777" w:rsidR="009303D9" w:rsidRPr="005B520E" w:rsidRDefault="009303D9" w:rsidP="00947E8C">
      <w:pPr>
        <w:pStyle w:val="Heading5"/>
        <w:pPrChange w:id="119" w:author="Chin Gee Tan" w:date="2020-10-27T21:28:00Z">
          <w:pPr/>
        </w:pPrChange>
      </w:pPr>
    </w:p>
    <w:p w14:paraId="74DBED88" w14:textId="77777777" w:rsidR="003B0B26" w:rsidRDefault="003B0B26" w:rsidP="003B0B26">
      <w:pPr>
        <w:pStyle w:val="references"/>
        <w:ind w:left="354" w:hanging="354"/>
      </w:pPr>
      <w:r>
        <w:t xml:space="preserve">O. Walker, F. Vanegas, F. Gonzalez, and S. Koenig, “A Deep Reinforcement Learning Framework for UAV Navigation in Indoor Environments,” in </w:t>
      </w:r>
      <w:r w:rsidRPr="00D026F0">
        <w:rPr>
          <w:i/>
          <w:iCs/>
        </w:rPr>
        <w:t>IEEE Aerospace Conference Proceedings</w:t>
      </w:r>
      <w:r>
        <w:t>, vol. 2019-March. IEEE Computer Society, Mar. 2019.</w:t>
      </w:r>
    </w:p>
    <w:p w14:paraId="36485C5A" w14:textId="77777777" w:rsidR="00460994" w:rsidRDefault="00460994" w:rsidP="00460994">
      <w:pPr>
        <w:pStyle w:val="references"/>
        <w:ind w:left="354" w:hanging="354"/>
      </w:pPr>
      <w:r>
        <w:t xml:space="preserve">C. Wang, J. Wang, X. Zhang, and X. Zhang, “Autonomous navigation of UAV in large-scale unknown complex environment with deep reinforcement learning,” in </w:t>
      </w:r>
      <w:r w:rsidRPr="00DC3EE5">
        <w:rPr>
          <w:i/>
          <w:iCs/>
        </w:rPr>
        <w:t>Proc. IEEE Global Conf. Signal Inf. Process</w:t>
      </w:r>
      <w:r>
        <w:t>. (GlobalSIP), Nov. 2017, pp. 858-862.</w:t>
      </w:r>
    </w:p>
    <w:p w14:paraId="63E54B89" w14:textId="77777777" w:rsidR="00F21FB4" w:rsidRDefault="00F21FB4" w:rsidP="00F21FB4">
      <w:pPr>
        <w:pStyle w:val="references"/>
        <w:ind w:left="354" w:hanging="354"/>
      </w:pPr>
      <w:r>
        <w:t xml:space="preserve">K. Kang, S. Belkhale, G. Kahn, P. Abbeel, and S. Levine, “Generalization through simulation: Integrating simulated and real data inot deep reinforcement learning for vision-based autonomous flight,” in </w:t>
      </w:r>
      <w:r w:rsidRPr="00C923B0">
        <w:rPr>
          <w:i/>
          <w:iCs/>
        </w:rPr>
        <w:t xml:space="preserve">IEEE Intl Conf. on Robotics and Automation </w:t>
      </w:r>
      <w:r>
        <w:t>(ICRA), 2019.</w:t>
      </w:r>
    </w:p>
    <w:p w14:paraId="5EBD0CDE" w14:textId="77777777" w:rsidR="0036597E" w:rsidRDefault="0036597E" w:rsidP="0036597E">
      <w:pPr>
        <w:pStyle w:val="references"/>
        <w:ind w:left="354" w:hanging="354"/>
      </w:pPr>
      <w:r>
        <w:t xml:space="preserve">C. Sampedro, A. Rodriguez-Ramos, I. Gil, L. Mejias, and P. Campoy, “Image-based visual servoing controller for multirotor aerial robots using deep reinforcement learning,” in </w:t>
      </w:r>
      <w:r w:rsidRPr="001A5B33">
        <w:rPr>
          <w:i/>
          <w:iCs/>
        </w:rPr>
        <w:t>2018 IEEE/RSJ International Conference on Intelligent Robots and Systems (IROS)</w:t>
      </w:r>
      <w:r>
        <w:t>. IEEE, 2018, pp. 979-986.</w:t>
      </w:r>
    </w:p>
    <w:p w14:paraId="4FEFE6F0" w14:textId="77777777" w:rsidR="00D31E70" w:rsidRDefault="00D31E70" w:rsidP="00D31E70">
      <w:pPr>
        <w:pStyle w:val="references"/>
        <w:ind w:left="354" w:hanging="354"/>
      </w:pPr>
      <w:r>
        <w:t>Jakobi, N., Husbands, P., &amp; Harvey, I. (1995). Noise and the reality gap: The use of simulation in evolutionary robotics. In F. Moran, A. Moreno, J. Merelo, &amp; P. Chacon (Eds.), Advances in artifical life: Proceedings of the Third European Conference on Artifical Life. Berlin: Springer-Verlag.</w:t>
      </w:r>
    </w:p>
    <w:p w14:paraId="5BE4F3D2" w14:textId="77777777" w:rsidR="003E0E75" w:rsidRDefault="003E0E75" w:rsidP="003E0E75">
      <w:pPr>
        <w:pStyle w:val="references"/>
        <w:ind w:left="354" w:hanging="354"/>
      </w:pPr>
      <w:r>
        <w:t xml:space="preserve">S. James, A. J. Davision, and E. Johns, “Transferring end-to-end visuomotor control from simulation to real world for a multi-stage task,” </w:t>
      </w:r>
      <w:r w:rsidRPr="0057273A">
        <w:rPr>
          <w:i/>
          <w:iCs/>
        </w:rPr>
        <w:t>CoRR</w:t>
      </w:r>
      <w:r>
        <w:t xml:space="preserve">, vol. abs/1707.02267, 2017. </w:t>
      </w:r>
    </w:p>
    <w:p w14:paraId="79099A2C" w14:textId="77777777" w:rsidR="004F2CF0" w:rsidRDefault="004F2CF0" w:rsidP="004F2CF0">
      <w:pPr>
        <w:pStyle w:val="references"/>
        <w:ind w:left="354" w:hanging="354"/>
      </w:pPr>
      <w:r>
        <w:t>M. Neunert, T. Boaventura, and J. Buchli, “Why off-the-shelf physics simulators fail in evaluating feedback controller performance: A case study for quadrupedal robots,” in Advances in Cooperative Robotics. World Scientific, 2017, pp. 464-472.</w:t>
      </w:r>
    </w:p>
    <w:p w14:paraId="62AF8B9E" w14:textId="77777777" w:rsidR="00083B5F" w:rsidRDefault="00083B5F" w:rsidP="00083B5F">
      <w:pPr>
        <w:pStyle w:val="references"/>
        <w:ind w:left="354" w:hanging="354"/>
      </w:pPr>
      <w:r>
        <w:t xml:space="preserve">S. Shah, D. Dey, C. Lovett, and A. Kapoor. AirSim: High-fidelity visual and physical simulation for autonomous vehicles. In </w:t>
      </w:r>
      <w:r w:rsidRPr="00E866C4">
        <w:rPr>
          <w:i/>
          <w:iCs/>
        </w:rPr>
        <w:t>Field and Service Robotics</w:t>
      </w:r>
      <w:r>
        <w:t>, pages 621-635. Springer, 2018.</w:t>
      </w:r>
    </w:p>
    <w:p w14:paraId="2EB6D863" w14:textId="77777777" w:rsidR="009E41B2" w:rsidRDefault="009E41B2" w:rsidP="009E41B2">
      <w:pPr>
        <w:pStyle w:val="references"/>
        <w:ind w:left="354" w:hanging="354"/>
      </w:pPr>
      <w:r>
        <w:t>A. Dosovitskiy, G. Ros, F. Codvilla, A. Lopez, and V. Koltun. CARLA: An open urban driving simulator. In Proceedings of the 1</w:t>
      </w:r>
      <w:r w:rsidRPr="00626268">
        <w:rPr>
          <w:vertAlign w:val="superscript"/>
        </w:rPr>
        <w:t>st</w:t>
      </w:r>
      <w:r>
        <w:t xml:space="preserve"> Annual Confernce on Robot Learning, pages 1-16, 2017.</w:t>
      </w:r>
    </w:p>
    <w:p w14:paraId="7496CA9A" w14:textId="77777777" w:rsidR="00B574DD" w:rsidRDefault="00B574DD" w:rsidP="00B574DD">
      <w:pPr>
        <w:pStyle w:val="references"/>
        <w:ind w:left="354" w:hanging="354"/>
      </w:pPr>
      <w:r>
        <w:t xml:space="preserve">K. Cobbe, O. Klimov, C. Hesse, T. Kim, and J. Schulman. Quantifying generalization in reinforcement learning. CoRR, abs/1812.02341, 2018. </w:t>
      </w:r>
    </w:p>
    <w:p w14:paraId="3A1005D1" w14:textId="77777777" w:rsidR="002A26B2" w:rsidRDefault="002A26B2" w:rsidP="002A26B2">
      <w:pPr>
        <w:pStyle w:val="references"/>
        <w:ind w:left="354" w:hanging="354"/>
      </w:pPr>
      <w:r>
        <w:t xml:space="preserve">J. Tobin, R. Fong, A. Ray, J. Schneider, W. Zaremba, and P. Abbeel, “Domain randomization for transferring deep neural networks from simulation to the real world,” </w:t>
      </w:r>
      <w:r w:rsidRPr="004D71CC">
        <w:rPr>
          <w:i/>
          <w:iCs/>
        </w:rPr>
        <w:t>CoRR</w:t>
      </w:r>
      <w:r>
        <w:t>, vol. abs/1703.06907, 2017.</w:t>
      </w:r>
    </w:p>
    <w:p w14:paraId="4DFBB2DC" w14:textId="77777777" w:rsidR="009E6489" w:rsidRDefault="009E6489" w:rsidP="009E6489">
      <w:pPr>
        <w:pStyle w:val="references"/>
        <w:ind w:left="354" w:hanging="354"/>
      </w:pPr>
      <w:r>
        <w:t xml:space="preserve">A. Loquercio, E. Kaufmann, R. Ranftl, A. Dosovitskiy, V. Koltun, and D. Scaramuzza, “Deep drone racing: From simulation to reality with domain randomization,” </w:t>
      </w:r>
      <w:r w:rsidRPr="00465BF6">
        <w:rPr>
          <w:i/>
          <w:iCs/>
        </w:rPr>
        <w:t>arXiv preprint arXiv: 1905.09727</w:t>
      </w:r>
      <w:r>
        <w:t>, 2019.</w:t>
      </w:r>
    </w:p>
    <w:p w14:paraId="61385A95" w14:textId="77777777" w:rsidR="003A3641" w:rsidRDefault="003A3641" w:rsidP="003A3641">
      <w:pPr>
        <w:pStyle w:val="references"/>
        <w:ind w:left="354" w:hanging="354"/>
      </w:pPr>
      <w:r>
        <w:t>G. Csurka. Domain adaptation for visual applications: A comprehensive survey. arxiv: 1702.05374, 2017.</w:t>
      </w:r>
    </w:p>
    <w:p w14:paraId="6F387C23" w14:textId="77777777" w:rsidR="006F13D6" w:rsidRDefault="006F13D6" w:rsidP="006F13D6">
      <w:pPr>
        <w:pStyle w:val="references"/>
        <w:ind w:left="354" w:hanging="354"/>
      </w:pPr>
      <w:r>
        <w:t xml:space="preserve">Bousmalis, K., Irpan, A., Wohlhart, P., Bai, Y., Kelcey, M., Kalakrishnan, M., Downs, L., Ibarz, J., Pastor, P., Konolige, K., Levine, S., and Vanhoucke, V. (2017). Using Simulation and Domain Adaptation to Improve Efficiency of Deep Robotic Grasping. </w:t>
      </w:r>
      <w:r w:rsidRPr="00033D0D">
        <w:rPr>
          <w:i/>
          <w:iCs/>
        </w:rPr>
        <w:t>ArXiv e-prints</w:t>
      </w:r>
      <w:r>
        <w:t xml:space="preserve">. </w:t>
      </w:r>
    </w:p>
    <w:p w14:paraId="49D0F0E7" w14:textId="77777777" w:rsidR="00F769A9" w:rsidRDefault="00F769A9" w:rsidP="00F769A9">
      <w:pPr>
        <w:pStyle w:val="references"/>
        <w:ind w:left="354" w:hanging="354"/>
      </w:pPr>
      <w:r>
        <w:t>F. Golemo and A. A. Taiga, “Sim-to-Real Transfer with Neural-Augmented Robot Simulation,” no. CoRL, 2018.</w:t>
      </w:r>
    </w:p>
    <w:p w14:paraId="0F741F0D" w14:textId="77777777" w:rsidR="009946A5" w:rsidRDefault="009946A5" w:rsidP="009946A5">
      <w:pPr>
        <w:pStyle w:val="references"/>
        <w:ind w:left="354" w:hanging="354"/>
      </w:pPr>
      <w:r>
        <w:t xml:space="preserve">Goodfellow, Ian J., Pouget-Anadie, Jean, Mirza, Mehdi, Xu, Bing, Warde-Farley, David, Ozair, Sherjil, Courville, Aaron C., and Bengio, Yoshua. Generative adversarial nets. </w:t>
      </w:r>
      <w:r w:rsidRPr="00D03854">
        <w:rPr>
          <w:i/>
          <w:iCs/>
        </w:rPr>
        <w:t>NIPS</w:t>
      </w:r>
      <w:r>
        <w:t>, 2014.</w:t>
      </w:r>
    </w:p>
    <w:p w14:paraId="2D64159A" w14:textId="77777777" w:rsidR="00134736" w:rsidRDefault="00134736" w:rsidP="00134736">
      <w:pPr>
        <w:pStyle w:val="references"/>
        <w:ind w:left="354" w:hanging="354"/>
      </w:pPr>
      <w:r>
        <w:t xml:space="preserve">Zhang, F., Leitner, J., Ge, Z., Milford, M., Corke, P. Adversarial discriminative sim-to-real transfer of visuo-motor policies. </w:t>
      </w:r>
      <w:r w:rsidRPr="001432EB">
        <w:rPr>
          <w:i/>
          <w:iCs/>
        </w:rPr>
        <w:t>Int. J. Robot. Res</w:t>
      </w:r>
      <w:r>
        <w:t>. 2019, 38, 1229-1245.</w:t>
      </w:r>
    </w:p>
    <w:p w14:paraId="23FC302E" w14:textId="77777777" w:rsidR="00AD6D5F" w:rsidRDefault="00AD6D5F" w:rsidP="00AD6D5F">
      <w:pPr>
        <w:pStyle w:val="references"/>
        <w:ind w:left="354" w:hanging="354"/>
      </w:pPr>
      <w:r>
        <w:t xml:space="preserve">A. Spurr, J. Song, S. Park, and O. Hilliges, “Cross-modal deep variational hand pose estimation,” in </w:t>
      </w:r>
      <w:r w:rsidRPr="001A4651">
        <w:rPr>
          <w:i/>
          <w:iCs/>
        </w:rPr>
        <w:t>Proceedings of the IEEE Conference on Computer Vision and Pattern Recognition</w:t>
      </w:r>
      <w:r>
        <w:t>, 2018, pp. 89-98.</w:t>
      </w:r>
    </w:p>
    <w:p w14:paraId="7913E37D" w14:textId="7D08F92D" w:rsidR="00A54D2B" w:rsidRDefault="00A54D2B" w:rsidP="00A54D2B">
      <w:pPr>
        <w:pStyle w:val="references"/>
        <w:ind w:left="354" w:hanging="354"/>
      </w:pPr>
      <w:r>
        <w:t>R. Bonatti, R. Madaan, V. Vineet, S. Scherer, and A. Kapoor, “</w:t>
      </w:r>
      <w:r w:rsidR="007548D6">
        <w:t xml:space="preserve">Learning </w:t>
      </w:r>
      <w:r w:rsidR="00913C8D">
        <w:t>v</w:t>
      </w:r>
      <w:r w:rsidR="007548D6">
        <w:t xml:space="preserve">isuomotor </w:t>
      </w:r>
      <w:r w:rsidR="00913C8D">
        <w:t>p</w:t>
      </w:r>
      <w:r w:rsidR="007548D6">
        <w:t>olicies</w:t>
      </w:r>
      <w:r w:rsidR="00913C8D">
        <w:t xml:space="preserve"> for aerial nvigation using cross-modal representations</w:t>
      </w:r>
      <w:r>
        <w:t xml:space="preserve">,” </w:t>
      </w:r>
      <w:r w:rsidRPr="00854720">
        <w:rPr>
          <w:i/>
          <w:iCs/>
        </w:rPr>
        <w:t>arXiv: 1909.</w:t>
      </w:r>
      <w:r w:rsidR="00884910">
        <w:rPr>
          <w:i/>
          <w:iCs/>
        </w:rPr>
        <w:t>06993v2</w:t>
      </w:r>
      <w:r>
        <w:t>, 20</w:t>
      </w:r>
      <w:r w:rsidR="00976AF0">
        <w:t>20</w:t>
      </w:r>
      <w:r>
        <w:t>.</w:t>
      </w:r>
    </w:p>
    <w:p w14:paraId="67FFC85A" w14:textId="416A2D75" w:rsidR="003B0B26" w:rsidRDefault="007C20DF" w:rsidP="00D47A8F">
      <w:pPr>
        <w:pStyle w:val="references"/>
        <w:ind w:left="354" w:hanging="354"/>
      </w:pPr>
      <w:ins w:id="120" w:author="Chin Gee Tan" w:date="2020-10-27T16:33:00Z">
        <w:r>
          <w:t>M</w:t>
        </w:r>
        <w:r w:rsidR="0046297D">
          <w:t>.</w:t>
        </w:r>
        <w:r>
          <w:t xml:space="preserve"> Tachannen</w:t>
        </w:r>
        <w:r w:rsidR="0046297D">
          <w:t>, O</w:t>
        </w:r>
      </w:ins>
      <w:ins w:id="121" w:author="Chin Gee Tan" w:date="2020-10-27T16:34:00Z">
        <w:r w:rsidR="0028420B">
          <w:t>.</w:t>
        </w:r>
      </w:ins>
      <w:ins w:id="122" w:author="Chin Gee Tan" w:date="2020-10-27T16:33:00Z">
        <w:r w:rsidR="0046297D">
          <w:t xml:space="preserve"> Bachem</w:t>
        </w:r>
      </w:ins>
      <w:ins w:id="123" w:author="Chin Gee Tan" w:date="2020-10-27T16:34:00Z">
        <w:r w:rsidR="0046297D">
          <w:t>, and M. Lucic</w:t>
        </w:r>
        <w:r w:rsidR="0028420B">
          <w:t xml:space="preserve">, </w:t>
        </w:r>
      </w:ins>
      <w:ins w:id="124" w:author="Chin Gee Tan" w:date="2020-10-27T16:35:00Z">
        <w:r w:rsidR="00D701EA">
          <w:t>“</w:t>
        </w:r>
      </w:ins>
      <w:ins w:id="125" w:author="Chin Gee Tan" w:date="2020-10-27T16:34:00Z">
        <w:r w:rsidR="0028420B">
          <w:t>Recent advances in autoencoder-based representation learning</w:t>
        </w:r>
      </w:ins>
      <w:ins w:id="126" w:author="Chin Gee Tan" w:date="2020-10-27T16:35:00Z">
        <w:r w:rsidR="00D701EA">
          <w:t xml:space="preserve">,” </w:t>
        </w:r>
        <w:r w:rsidR="00C112BF" w:rsidRPr="00C112BF">
          <w:rPr>
            <w:i/>
            <w:iCs/>
            <w:rPrChange w:id="127" w:author="Chin Gee Tan" w:date="2020-10-27T16:36:00Z">
              <w:rPr/>
            </w:rPrChange>
          </w:rPr>
          <w:t>arXiv, abs/1812.05069</w:t>
        </w:r>
        <w:r w:rsidR="00C112BF">
          <w:t xml:space="preserve">, 2018. </w:t>
        </w:r>
      </w:ins>
    </w:p>
    <w:p w14:paraId="476611BF" w14:textId="77777777" w:rsidR="00DC02F3" w:rsidRDefault="00DC02F3" w:rsidP="00DC02F3">
      <w:pPr>
        <w:pStyle w:val="references"/>
        <w:ind w:left="354" w:hanging="354"/>
      </w:pPr>
      <w:r>
        <w:t>T. Osa, J. Pajarinen, G. Neumann, J. A. Bagnell, P. Abbeel, J. Peters et al., “An algorithmic perspective on imitation learning,” Foundations and Trends in Robotics, vol. 7, no. 1-2, pp. 1-179, 2018.</w:t>
      </w:r>
    </w:p>
    <w:p w14:paraId="1DF2BAE2" w14:textId="77777777" w:rsidR="00405F0C" w:rsidRDefault="00405F0C" w:rsidP="00405F0C">
      <w:pPr>
        <w:pStyle w:val="references"/>
        <w:ind w:left="354" w:hanging="354"/>
      </w:pPr>
      <w:r>
        <w:t xml:space="preserve">C. Richter, A. Bry, and N. Roy, “Polynomial trajectory planning for aggressive quadrotor flight in dense indoor environments,” in Robotics Research. Springer, 2016, pp. 649-666. </w:t>
      </w:r>
    </w:p>
    <w:p w14:paraId="3D17715A" w14:textId="6E7094A6" w:rsidR="00831AA5" w:rsidRDefault="00831AA5" w:rsidP="00831AA5">
      <w:pPr>
        <w:pStyle w:val="references"/>
        <w:ind w:left="354" w:hanging="354"/>
      </w:pPr>
      <w:r>
        <w:t xml:space="preserve">E. Kaufmann, A. Loquercio, R. Ranftl, A. Dosovitskiy, V. Koltun, and D. Scaramuzza. Deep drone racing: Learning agile flight in dynamic environments. In </w:t>
      </w:r>
      <w:r w:rsidRPr="004D7EA8">
        <w:rPr>
          <w:i/>
          <w:iCs/>
        </w:rPr>
        <w:t>CoRL</w:t>
      </w:r>
      <w:r>
        <w:t xml:space="preserve">, 2018. </w:t>
      </w:r>
    </w:p>
    <w:p w14:paraId="7003A999" w14:textId="3F452133" w:rsidR="00336666" w:rsidRDefault="00336666" w:rsidP="00BD0951">
      <w:pPr>
        <w:pStyle w:val="references"/>
        <w:ind w:left="354" w:hanging="354"/>
      </w:pPr>
      <w:r>
        <w:t xml:space="preserve">Yuncheng. Lu, Zhucun. Xue, Gui-Song. Xia, and Liangpei. Zhang (2018) A survey on vision-based UAV navigation, Geo-spatial Information Science, 21:1, 21-32. </w:t>
      </w:r>
    </w:p>
    <w:p w14:paraId="215EA82A" w14:textId="127F69DB" w:rsidR="00DC02F3" w:rsidRDefault="003164A3" w:rsidP="00D47A8F">
      <w:pPr>
        <w:pStyle w:val="references"/>
        <w:ind w:left="354" w:hanging="354"/>
      </w:pPr>
      <w:r w:rsidRPr="003164A3">
        <w:t>C. Badue, R. Guidolini, R. Vivacqua Carneiro, P. Azevedo, V. B. Cardoso, A. Forechi, L. Jesus, R. Berriel, T. Paixão, F. Mutz, L. Veronese, T. Oliveira-Santos, and A. F. De Souza, ‘‘Self-driving cars: A survey,’’ 2019, arXiv:19</w:t>
      </w:r>
    </w:p>
    <w:p w14:paraId="0DE9C635" w14:textId="77777777" w:rsidR="00E910F7" w:rsidRDefault="00E910F7" w:rsidP="00E910F7">
      <w:pPr>
        <w:pStyle w:val="references"/>
        <w:ind w:left="354" w:hanging="354"/>
      </w:pPr>
      <w:r>
        <w:t>Shen, S., Y. Mulgaonkar, N. Micheal, and V. Kumar. 2014. “Multi-Sensor Fusion for Robust Autonomous Flight in Indoor and Outdoor Environments with a Rotorcraft MAV”. Paper Presented at the Robotics and Automation (ICRA), IEEE International Conference.</w:t>
      </w:r>
    </w:p>
    <w:p w14:paraId="3D0CBFC4" w14:textId="2AB41182" w:rsidR="00E910F7" w:rsidRDefault="006A3212" w:rsidP="00D47A8F">
      <w:pPr>
        <w:pStyle w:val="references"/>
        <w:ind w:left="354" w:hanging="354"/>
      </w:pPr>
      <w:r w:rsidRPr="006A3212">
        <w:t>T. Lesort, N. Diaz-Rodriguez, J. -F. Goudou, and D. Filliat., “State representation learning for control: An overview”, CoRR, vol. abs/1802.04181, 2018.</w:t>
      </w:r>
    </w:p>
    <w:p w14:paraId="6704B2BF" w14:textId="77777777" w:rsidR="005E77FE" w:rsidRDefault="005E77FE" w:rsidP="005E77FE">
      <w:pPr>
        <w:pStyle w:val="references"/>
        <w:ind w:left="354" w:hanging="354"/>
      </w:pPr>
      <w:r>
        <w:t xml:space="preserve">Munk, J., Kober, J., and Babuska, R. (2016). Learning state repreentation for deep actor-critic control. In </w:t>
      </w:r>
      <w:r w:rsidRPr="002522A8">
        <w:rPr>
          <w:i/>
          <w:iCs/>
        </w:rPr>
        <w:t>Proceedings of the 55</w:t>
      </w:r>
      <w:r w:rsidRPr="002522A8">
        <w:rPr>
          <w:i/>
          <w:iCs/>
          <w:vertAlign w:val="superscript"/>
        </w:rPr>
        <w:t>th</w:t>
      </w:r>
      <w:r w:rsidRPr="002522A8">
        <w:rPr>
          <w:i/>
          <w:iCs/>
        </w:rPr>
        <w:t xml:space="preserve"> Conference on Decision and Control (CDC)</w:t>
      </w:r>
      <w:r>
        <w:t>, pages 4667-4673. IEEE.</w:t>
      </w:r>
    </w:p>
    <w:p w14:paraId="73A4F1B8" w14:textId="77777777" w:rsidR="0037317C" w:rsidRDefault="0037317C" w:rsidP="0037317C">
      <w:pPr>
        <w:pStyle w:val="references"/>
        <w:ind w:left="354" w:hanging="354"/>
      </w:pPr>
      <w:r>
        <w:t>Xi Chen, Yan Duan, Rein Houthooft, John Schulman, IIya Sutskever, and Pieter Abbeel. InfoGAN: Interpretable representation learning by information maximizing generative adversarial nets. In NeurIPS, 2016.</w:t>
      </w:r>
    </w:p>
    <w:p w14:paraId="5910727B" w14:textId="5AAF54CE" w:rsidR="005E77FE" w:rsidRDefault="00626B89" w:rsidP="00D47A8F">
      <w:pPr>
        <w:pStyle w:val="references"/>
        <w:ind w:left="354" w:hanging="354"/>
        <w:rPr>
          <w:ins w:id="128" w:author="Chin Gee Tan" w:date="2020-10-27T20:12:00Z"/>
        </w:rPr>
      </w:pPr>
      <w:r>
        <w:t>Z. Lin</w:t>
      </w:r>
      <w:r w:rsidR="001318C0">
        <w:t xml:space="preserve">, K. K. </w:t>
      </w:r>
      <w:r w:rsidR="00701BE1">
        <w:t>Thekumparampil, G</w:t>
      </w:r>
      <w:r w:rsidR="001A251A">
        <w:t>. Fanti, S. Oh. (20</w:t>
      </w:r>
      <w:r w:rsidR="00CC701E">
        <w:t>20</w:t>
      </w:r>
      <w:r w:rsidR="001A251A">
        <w:t>)</w:t>
      </w:r>
      <w:r w:rsidR="00CC701E">
        <w:t>. InfoGAN-CR and ModelCentrality: Self-supervised model training and sel</w:t>
      </w:r>
      <w:r w:rsidR="00770E01">
        <w:t xml:space="preserve">ection for disentangling GANs, </w:t>
      </w:r>
      <w:r w:rsidR="009D44BE" w:rsidRPr="009D44BE">
        <w:rPr>
          <w:i/>
          <w:iCs/>
        </w:rPr>
        <w:t>arXiv: 1906.06034v3</w:t>
      </w:r>
      <w:r w:rsidR="009D44BE">
        <w:t>.</w:t>
      </w:r>
      <w:r w:rsidR="001A251A">
        <w:t xml:space="preserve"> </w:t>
      </w:r>
      <w:r w:rsidR="001D28B3">
        <w:t xml:space="preserve"> </w:t>
      </w:r>
    </w:p>
    <w:p w14:paraId="13555268" w14:textId="5BFCB167" w:rsidR="00FD7562" w:rsidRDefault="00C4322D" w:rsidP="00D47A8F">
      <w:pPr>
        <w:pStyle w:val="references"/>
        <w:ind w:left="354" w:hanging="354"/>
      </w:pPr>
      <w:ins w:id="129" w:author="Chin Gee Tan" w:date="2020-10-27T20:12:00Z">
        <w:r w:rsidRPr="00C4322D">
          <w:t>Yuhuai Wu, Yuri Burda, Ruslan Salakhutdinov, and Roger B. Grosse. On the quantitative analysis of decoder-based generative models. CoRR, abs/1611.04273, 2016.</w:t>
        </w:r>
      </w:ins>
    </w:p>
    <w:p w14:paraId="016EEF50" w14:textId="77777777" w:rsidR="00E86A14" w:rsidRDefault="00E86A14" w:rsidP="00E86A14">
      <w:pPr>
        <w:pStyle w:val="references"/>
        <w:ind w:left="354" w:hanging="354"/>
      </w:pPr>
      <w:r>
        <w:t>Tian Qi Chen, Xuechen Li, Roger Grosse, and David Duvenaud. Isolating sources of disentanglement in variational autoencoders. In NeurIPS, 2018.</w:t>
      </w:r>
    </w:p>
    <w:p w14:paraId="082EAB51" w14:textId="5138455B" w:rsidR="00E86A14" w:rsidRDefault="00D61691" w:rsidP="001938DA">
      <w:pPr>
        <w:pStyle w:val="references"/>
        <w:ind w:left="354" w:hanging="354"/>
      </w:pPr>
      <w:r>
        <w:t>Hyunjik Kim and Andriy Mnih. Disentangling by factorising. In ICML, 2018.</w:t>
      </w:r>
    </w:p>
    <w:p w14:paraId="22D1D620" w14:textId="6BDB0EAB" w:rsidR="0005265E" w:rsidRDefault="0005265E" w:rsidP="00D47A8F">
      <w:pPr>
        <w:pStyle w:val="references"/>
        <w:ind w:left="354" w:hanging="354"/>
        <w:rPr>
          <w:ins w:id="130" w:author="Chin Gee Tan" w:date="2020-10-27T20:09:00Z"/>
        </w:rPr>
      </w:pPr>
      <w:r w:rsidRPr="0005265E">
        <w:t xml:space="preserve">I. Higgins, L. Matthey, A. Pal, C. Burgess, X. Glorot, M. Botvinick, S. Mohamed, and A. Lerchner. </w:t>
      </w:r>
      <w:r w:rsidR="00BD413D">
        <w:t>B</w:t>
      </w:r>
      <w:r w:rsidRPr="0005265E">
        <w:t>eta-</w:t>
      </w:r>
      <w:r w:rsidR="00BD413D">
        <w:t>VAE</w:t>
      </w:r>
      <w:r w:rsidRPr="0005265E">
        <w:t>: Learning basic visual concepts with a constrained variational framework. In Proc. ICLR, 2017</w:t>
      </w:r>
      <w:r w:rsidR="00BD413D">
        <w:t>.</w:t>
      </w:r>
    </w:p>
    <w:p w14:paraId="4DCEA324" w14:textId="1ED8E24F" w:rsidR="001276BE" w:rsidRDefault="002208BB" w:rsidP="00D47A8F">
      <w:pPr>
        <w:pStyle w:val="references"/>
        <w:ind w:left="354" w:hanging="354"/>
      </w:pPr>
      <w:r w:rsidRPr="002208BB">
        <w:t>Wonkwang Lee, Donggyun Kim, Seunghoon Hong, and Honglak Lee. High-Fidelity Synthesis with Disentangled Representation. arXiv preprint arXiv:2001.04296, 2020</w:t>
      </w:r>
      <w:r w:rsidR="00CD17FE">
        <w:t>.</w:t>
      </w:r>
    </w:p>
    <w:p w14:paraId="194166CB" w14:textId="00C879B1" w:rsidR="008C1B0A" w:rsidRDefault="008C1B0A" w:rsidP="00D47A8F">
      <w:pPr>
        <w:pStyle w:val="references"/>
        <w:ind w:left="354" w:hanging="354"/>
      </w:pPr>
      <w:r w:rsidRPr="008C1B0A">
        <w:t>K. He, X. Zhang, S. Ren, and J. Sun. Deep residual learning for image recognition. arXiv preprint arXiv:1512.03385, 2015.</w:t>
      </w:r>
    </w:p>
    <w:p w14:paraId="25F12A95" w14:textId="4AF95B38" w:rsidR="008C1B0A" w:rsidRDefault="005A7962" w:rsidP="00D47A8F">
      <w:pPr>
        <w:pStyle w:val="references"/>
        <w:ind w:left="354" w:hanging="354"/>
      </w:pPr>
      <w:r w:rsidRPr="005A7962">
        <w:t>Gao Huang, Zhuang Liu, Kilian Q. Weinberger, and Laurens van der Maaten. Densely connected convolutional networks. arXiv preprint arXiv:1608.06993, 2016</w:t>
      </w:r>
      <w:r>
        <w:t>.</w:t>
      </w:r>
    </w:p>
    <w:p w14:paraId="0FA6E882" w14:textId="76266E96" w:rsidR="005C034E" w:rsidRDefault="005C034E" w:rsidP="00D47A8F">
      <w:pPr>
        <w:pStyle w:val="references"/>
        <w:ind w:left="354" w:hanging="354"/>
        <w:rPr>
          <w:ins w:id="131" w:author="Chin Gee Tan" w:date="2020-10-27T21:20:00Z"/>
        </w:rPr>
      </w:pPr>
      <w:r w:rsidRPr="005C034E">
        <w:t>T. Osa, J. Pajarinen, G. Neumann, J. A. Bagnell, P. Abbeel, J. Peters et al., “An algorithmic perspective on imitation learning,” Foundations and Trends in Robotics, vol. 7, no. 1-2, pp. 1–179, 2018.</w:t>
      </w:r>
    </w:p>
    <w:p w14:paraId="604FF4A6" w14:textId="578BB7E8" w:rsidR="002041E7" w:rsidDel="00947E8C" w:rsidRDefault="00E27C52" w:rsidP="00D47A8F">
      <w:pPr>
        <w:pStyle w:val="references"/>
        <w:ind w:left="354" w:hanging="354"/>
        <w:rPr>
          <w:del w:id="132" w:author="Chin Gee Tan" w:date="2020-10-27T21:29:00Z"/>
        </w:rPr>
      </w:pPr>
      <w:del w:id="133" w:author="Chin Gee Tan" w:date="2020-10-27T21:29:00Z">
        <w:r w:rsidDel="00947E8C">
          <w:delText xml:space="preserve">Kingma, D. P. and </w:delText>
        </w:r>
        <w:r w:rsidR="00E354E8" w:rsidDel="00947E8C">
          <w:delText>Welling, M. An Introduction to Variational Autoenc</w:delText>
        </w:r>
        <w:r w:rsidR="000D712C" w:rsidDel="00947E8C">
          <w:delText xml:space="preserve">oders. </w:delText>
        </w:r>
        <w:r w:rsidR="000D712C" w:rsidRPr="00F2568D" w:rsidDel="00947E8C">
          <w:rPr>
            <w:i/>
            <w:iCs/>
          </w:rPr>
          <w:delText>Found. Trend. Mach. Learn.</w:delText>
        </w:r>
        <w:r w:rsidR="000D712C" w:rsidDel="00947E8C">
          <w:delText xml:space="preserve"> </w:delText>
        </w:r>
        <w:r w:rsidR="00F2568D" w:rsidDel="00947E8C">
          <w:delText>2019, 12, 307-392.</w:delText>
        </w:r>
      </w:del>
    </w:p>
    <w:p w14:paraId="60BD7004" w14:textId="69B7E23B" w:rsidR="0047740A" w:rsidDel="00947E8C" w:rsidRDefault="0047740A" w:rsidP="00D47A8F">
      <w:pPr>
        <w:pStyle w:val="references"/>
        <w:ind w:left="354" w:hanging="354"/>
        <w:rPr>
          <w:del w:id="134" w:author="Chin Gee Tan" w:date="2020-10-27T21:29:00Z"/>
        </w:rPr>
      </w:pPr>
      <w:del w:id="135" w:author="Chin Gee Tan" w:date="2020-10-27T21:29:00Z">
        <w:r w:rsidDel="00947E8C">
          <w:delText>A. Lo</w:delText>
        </w:r>
        <w:r w:rsidR="006F6836" w:rsidDel="00947E8C">
          <w:delText>quercio, A. I. Maqueda, C. R. Del-Blanco, and D. Scaramuzza</w:delText>
        </w:r>
        <w:r w:rsidR="00D036F7" w:rsidDel="00947E8C">
          <w:delText>, “Dronet: Learning to fly by driving,” IEEE Robotics and Automation Letters, vol. 3, no</w:delText>
        </w:r>
        <w:r w:rsidR="00604855" w:rsidDel="00947E8C">
          <w:delText>. 2, pp. 1088-1095, 2018.</w:delText>
        </w:r>
      </w:del>
    </w:p>
    <w:p w14:paraId="1E47B64C" w14:textId="6606F911" w:rsidR="002E07E1" w:rsidDel="00947E8C" w:rsidRDefault="00250499" w:rsidP="00D47A8F">
      <w:pPr>
        <w:pStyle w:val="references"/>
        <w:ind w:left="354" w:hanging="354"/>
        <w:rPr>
          <w:del w:id="136" w:author="Chin Gee Tan" w:date="2020-10-27T21:29:00Z"/>
        </w:rPr>
      </w:pPr>
      <w:del w:id="137" w:author="Chin Gee Tan" w:date="2020-10-27T21:29:00Z">
        <w:r w:rsidDel="00947E8C">
          <w:delText xml:space="preserve">Michie, D., Bain, M., &amp; Hayes-Michie, J. E. (1990). Cognitive models from subcognitive skills. In M. Grimble, S. McGhee, &amp; P. Mowforth (Eds.), </w:delText>
        </w:r>
        <w:r w:rsidR="00CB55D7" w:rsidRPr="00CB55D7" w:rsidDel="00947E8C">
          <w:rPr>
            <w:i/>
            <w:iCs/>
          </w:rPr>
          <w:delText>Knowledge-based systems in industrial control</w:delText>
        </w:r>
        <w:r w:rsidR="00CB55D7" w:rsidDel="00947E8C">
          <w:delText xml:space="preserve">. </w:delText>
        </w:r>
        <w:r w:rsidR="00EC3D92" w:rsidDel="00947E8C">
          <w:delText xml:space="preserve">Stevenage: Peter Peregrinus. </w:delText>
        </w:r>
      </w:del>
    </w:p>
    <w:p w14:paraId="423C43EA" w14:textId="6150DB84" w:rsidR="003A0B38" w:rsidDel="00947E8C" w:rsidRDefault="000635E7" w:rsidP="00D47A8F">
      <w:pPr>
        <w:pStyle w:val="references"/>
        <w:ind w:left="354" w:hanging="354"/>
        <w:rPr>
          <w:del w:id="138" w:author="Chin Gee Tan" w:date="2020-10-27T21:29:00Z"/>
        </w:rPr>
      </w:pPr>
      <w:del w:id="139" w:author="Chin Gee Tan" w:date="2020-10-27T21:29:00Z">
        <w:r w:rsidDel="00947E8C">
          <w:delText>Y. Wu, Y. Burda, R. Salakhut</w:delText>
        </w:r>
        <w:r w:rsidR="00923309" w:rsidDel="00947E8C">
          <w:delText>dinov, R. Grosse, On the quantitative analysis of decoder-based generative models, ar</w:delText>
        </w:r>
        <w:r w:rsidR="00CD4F15" w:rsidDel="00947E8C">
          <w:delText>Xiv preprint arXiv:1611.04273.</w:delText>
        </w:r>
      </w:del>
    </w:p>
    <w:p w14:paraId="3D93E4FC" w14:textId="6B47F257" w:rsidR="00165E56" w:rsidDel="00947E8C" w:rsidRDefault="00165E56" w:rsidP="00D47A8F">
      <w:pPr>
        <w:pStyle w:val="references"/>
        <w:ind w:left="354" w:hanging="354"/>
        <w:rPr>
          <w:del w:id="140" w:author="Chin Gee Tan" w:date="2020-10-27T21:29:00Z"/>
        </w:rPr>
      </w:pPr>
      <w:del w:id="141" w:author="Chin Gee Tan" w:date="2020-10-27T21:29:00Z">
        <w:r w:rsidDel="00947E8C">
          <w:delText xml:space="preserve">M. </w:delText>
        </w:r>
        <w:r w:rsidR="005F431A" w:rsidDel="00947E8C">
          <w:delText xml:space="preserve">Muller, V. Casser, N. Smith, D. Michels, and B. Ghanem, “Teaching UAVs to </w:delText>
        </w:r>
        <w:r w:rsidR="00313ED5" w:rsidDel="00947E8C">
          <w:delText>race: End-to-end regression of agile controls in simulation,</w:delText>
        </w:r>
        <w:r w:rsidR="005F431A" w:rsidDel="00947E8C">
          <w:delText>”</w:delText>
        </w:r>
        <w:r w:rsidR="00313ED5" w:rsidDel="00947E8C">
          <w:delText xml:space="preserve"> in International workshop on computer vision for UAVs, 2018, pp. 1-17.</w:delText>
        </w:r>
        <w:r w:rsidR="001D1797" w:rsidDel="00947E8C">
          <w:delText xml:space="preserve"> </w:delText>
        </w:r>
      </w:del>
    </w:p>
    <w:p w14:paraId="6DA3AD5C" w14:textId="77777777" w:rsidR="008210F5" w:rsidRDefault="008210F5" w:rsidP="008210F5">
      <w:pPr>
        <w:pStyle w:val="references"/>
        <w:numPr>
          <w:ilvl w:val="0"/>
          <w:numId w:val="0"/>
        </w:numPr>
        <w:ind w:left="354"/>
      </w:pPr>
    </w:p>
    <w:p w14:paraId="3B3E997C" w14:textId="77777777" w:rsidR="0083636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6B92F5A6" w14:textId="77777777" w:rsidR="008210F5" w:rsidRDefault="008210F5"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7FE6C5B4" w14:textId="77777777" w:rsidR="008210F5" w:rsidRDefault="008210F5"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p>
    <w:p w14:paraId="533B99E1" w14:textId="77777777" w:rsidR="008210F5" w:rsidRPr="00F96569" w:rsidRDefault="008210F5" w:rsidP="008210F5">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210F5" w:rsidRPr="00F96569" w:rsidSect="003B4E04">
          <w:type w:val="continuous"/>
          <w:pgSz w:w="11906" w:h="16838" w:code="9"/>
          <w:pgMar w:top="1080" w:right="907" w:bottom="1440" w:left="907" w:header="720" w:footer="720" w:gutter="0"/>
          <w:cols w:num="2" w:space="360"/>
          <w:docGrid w:linePitch="360"/>
        </w:sectPr>
      </w:pPr>
    </w:p>
    <w:p w14:paraId="308B2096" w14:textId="749C61EA" w:rsidR="009303D9" w:rsidRDefault="009303D9" w:rsidP="008210F5">
      <w:pPr>
        <w:jc w:val="both"/>
      </w:pPr>
    </w:p>
    <w:p w14:paraId="2E65370F" w14:textId="7BFE0766" w:rsidR="0088057C" w:rsidRDefault="0088057C" w:rsidP="008210F5">
      <w:pPr>
        <w:jc w:val="both"/>
      </w:pPr>
    </w:p>
    <w:p w14:paraId="5B6EC2CC" w14:textId="4333F7EE" w:rsidR="0088057C" w:rsidDel="00947E8C" w:rsidRDefault="0088057C">
      <w:pPr>
        <w:jc w:val="left"/>
        <w:rPr>
          <w:del w:id="142" w:author="Chin Gee Tan" w:date="2020-10-27T21:29:00Z"/>
        </w:rPr>
      </w:pPr>
      <w:r>
        <w:br w:type="page"/>
      </w:r>
    </w:p>
    <w:p w14:paraId="6FCA8241" w14:textId="713896EA" w:rsidR="0088057C" w:rsidDel="00947E8C" w:rsidRDefault="0088057C" w:rsidP="00360446">
      <w:pPr>
        <w:pStyle w:val="Heading5"/>
        <w:rPr>
          <w:del w:id="143" w:author="Chin Gee Tan" w:date="2020-10-27T21:28:00Z"/>
        </w:rPr>
      </w:pPr>
      <w:del w:id="144" w:author="Chin Gee Tan" w:date="2020-10-27T21:28:00Z">
        <w:r w:rsidDel="00947E8C">
          <w:lastRenderedPageBreak/>
          <w:delText>Appendix</w:delText>
        </w:r>
      </w:del>
    </w:p>
    <w:p w14:paraId="7320BE31" w14:textId="14AA7AF4" w:rsidR="00F645CD" w:rsidDel="00947E8C" w:rsidRDefault="00604CD5" w:rsidP="00E51F6D">
      <w:pPr>
        <w:rPr>
          <w:del w:id="145" w:author="Chin Gee Tan" w:date="2020-10-27T21:28:00Z"/>
        </w:rPr>
      </w:pPr>
      <w:del w:id="146" w:author="Chin Gee Tan" w:date="2020-10-27T21:28:00Z">
        <w:r w:rsidDel="00947E8C">
          <w:rPr>
            <w:noProof/>
          </w:rPr>
          <w:drawing>
            <wp:inline distT="0" distB="0" distL="0" distR="0" wp14:anchorId="291A0DF6" wp14:editId="118C50BB">
              <wp:extent cx="3454400" cy="7899400"/>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4400" cy="7899400"/>
                      </a:xfrm>
                      <a:prstGeom prst="rect">
                        <a:avLst/>
                      </a:prstGeom>
                    </pic:spPr>
                  </pic:pic>
                </a:graphicData>
              </a:graphic>
            </wp:inline>
          </w:drawing>
        </w:r>
      </w:del>
    </w:p>
    <w:p w14:paraId="2818E349" w14:textId="6B3BA866" w:rsidR="0088057C" w:rsidDel="00947E8C" w:rsidRDefault="0088057C" w:rsidP="0088057C">
      <w:pPr>
        <w:rPr>
          <w:del w:id="147" w:author="Chin Gee Tan" w:date="2020-10-27T21:28:00Z"/>
        </w:rPr>
      </w:pPr>
    </w:p>
    <w:p w14:paraId="78BA3BF3" w14:textId="6AB82F03" w:rsidR="0088057C" w:rsidDel="00947E8C" w:rsidRDefault="0088057C" w:rsidP="0088057C">
      <w:pPr>
        <w:rPr>
          <w:del w:id="148" w:author="Chin Gee Tan" w:date="2020-10-27T21:28:00Z"/>
        </w:rPr>
      </w:pPr>
    </w:p>
    <w:p w14:paraId="3BBB4DE9" w14:textId="77777777" w:rsidR="0088057C" w:rsidRDefault="0088057C" w:rsidP="00947E8C">
      <w:pPr>
        <w:jc w:val="left"/>
        <w:pPrChange w:id="149" w:author="Chin Gee Tan" w:date="2020-10-27T21:29:00Z">
          <w:pPr>
            <w:jc w:val="both"/>
          </w:pPr>
        </w:pPrChange>
      </w:pPr>
    </w:p>
    <w:sectPr w:rsidR="0088057C"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7C21A" w14:textId="77777777" w:rsidR="0067182E" w:rsidRDefault="0067182E" w:rsidP="001A3B3D">
      <w:r>
        <w:separator/>
      </w:r>
    </w:p>
  </w:endnote>
  <w:endnote w:type="continuationSeparator" w:id="0">
    <w:p w14:paraId="09A8D45E" w14:textId="77777777" w:rsidR="0067182E" w:rsidRDefault="0067182E" w:rsidP="001A3B3D">
      <w:r>
        <w:continuationSeparator/>
      </w:r>
    </w:p>
  </w:endnote>
  <w:endnote w:type="continuationNotice" w:id="1">
    <w:p w14:paraId="52A311FD" w14:textId="77777777" w:rsidR="0067182E" w:rsidRDefault="006718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D7525" w14:textId="77777777" w:rsidR="0067182E" w:rsidRDefault="0067182E" w:rsidP="001A3B3D">
      <w:r>
        <w:separator/>
      </w:r>
    </w:p>
  </w:footnote>
  <w:footnote w:type="continuationSeparator" w:id="0">
    <w:p w14:paraId="6F75DF1C" w14:textId="77777777" w:rsidR="0067182E" w:rsidRDefault="0067182E" w:rsidP="001A3B3D">
      <w:r>
        <w:continuationSeparator/>
      </w:r>
    </w:p>
  </w:footnote>
  <w:footnote w:type="continuationNotice" w:id="1">
    <w:p w14:paraId="639FE78A" w14:textId="77777777" w:rsidR="0067182E" w:rsidRDefault="006718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B1287"/>
    <w:multiLevelType w:val="hybridMultilevel"/>
    <w:tmpl w:val="B686BEA2"/>
    <w:lvl w:ilvl="0" w:tplc="686A3BC0">
      <w:start w:val="1"/>
      <w:numFmt w:val="upperLetter"/>
      <w:lvlText w:val="%1."/>
      <w:lvlJc w:val="left"/>
      <w:pPr>
        <w:ind w:left="648" w:hanging="360"/>
      </w:pPr>
      <w:rPr>
        <w:rFonts w:hint="default"/>
      </w:rPr>
    </w:lvl>
    <w:lvl w:ilvl="1" w:tplc="48090019" w:tentative="1">
      <w:start w:val="1"/>
      <w:numFmt w:val="lowerLetter"/>
      <w:lvlText w:val="%2."/>
      <w:lvlJc w:val="left"/>
      <w:pPr>
        <w:ind w:left="1368" w:hanging="360"/>
      </w:pPr>
    </w:lvl>
    <w:lvl w:ilvl="2" w:tplc="4809001B" w:tentative="1">
      <w:start w:val="1"/>
      <w:numFmt w:val="lowerRoman"/>
      <w:lvlText w:val="%3."/>
      <w:lvlJc w:val="right"/>
      <w:pPr>
        <w:ind w:left="2088" w:hanging="180"/>
      </w:pPr>
    </w:lvl>
    <w:lvl w:ilvl="3" w:tplc="4809000F" w:tentative="1">
      <w:start w:val="1"/>
      <w:numFmt w:val="decimal"/>
      <w:lvlText w:val="%4."/>
      <w:lvlJc w:val="left"/>
      <w:pPr>
        <w:ind w:left="2808" w:hanging="360"/>
      </w:pPr>
    </w:lvl>
    <w:lvl w:ilvl="4" w:tplc="48090019" w:tentative="1">
      <w:start w:val="1"/>
      <w:numFmt w:val="lowerLetter"/>
      <w:lvlText w:val="%5."/>
      <w:lvlJc w:val="left"/>
      <w:pPr>
        <w:ind w:left="3528" w:hanging="360"/>
      </w:pPr>
    </w:lvl>
    <w:lvl w:ilvl="5" w:tplc="4809001B" w:tentative="1">
      <w:start w:val="1"/>
      <w:numFmt w:val="lowerRoman"/>
      <w:lvlText w:val="%6."/>
      <w:lvlJc w:val="right"/>
      <w:pPr>
        <w:ind w:left="4248" w:hanging="180"/>
      </w:pPr>
    </w:lvl>
    <w:lvl w:ilvl="6" w:tplc="4809000F" w:tentative="1">
      <w:start w:val="1"/>
      <w:numFmt w:val="decimal"/>
      <w:lvlText w:val="%7."/>
      <w:lvlJc w:val="left"/>
      <w:pPr>
        <w:ind w:left="4968" w:hanging="360"/>
      </w:pPr>
    </w:lvl>
    <w:lvl w:ilvl="7" w:tplc="48090019" w:tentative="1">
      <w:start w:val="1"/>
      <w:numFmt w:val="lowerLetter"/>
      <w:lvlText w:val="%8."/>
      <w:lvlJc w:val="left"/>
      <w:pPr>
        <w:ind w:left="5688" w:hanging="360"/>
      </w:pPr>
    </w:lvl>
    <w:lvl w:ilvl="8" w:tplc="4809001B" w:tentative="1">
      <w:start w:val="1"/>
      <w:numFmt w:val="lowerRoman"/>
      <w:lvlText w:val="%9."/>
      <w:lvlJc w:val="right"/>
      <w:pPr>
        <w:ind w:left="6408"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472318"/>
    <w:multiLevelType w:val="hybridMultilevel"/>
    <w:tmpl w:val="246C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9603E"/>
    <w:multiLevelType w:val="hybridMultilevel"/>
    <w:tmpl w:val="0AB06E12"/>
    <w:lvl w:ilvl="0" w:tplc="222665C6">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CE46E850">
      <w:start w:val="1"/>
      <w:numFmt w:val="upperLetter"/>
      <w:pStyle w:val="Heading2"/>
      <w:lvlText w:val="%2."/>
      <w:lvlJc w:val="left"/>
      <w:pPr>
        <w:tabs>
          <w:tab w:val="num" w:pos="450"/>
        </w:tabs>
        <w:ind w:left="37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0BA295DC">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B2B8E3AE">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tplc="4886A76C">
      <w:start w:val="1"/>
      <w:numFmt w:val="none"/>
      <w:lvlRestart w:val="0"/>
      <w:lvlText w:val=""/>
      <w:lvlJc w:val="left"/>
      <w:pPr>
        <w:tabs>
          <w:tab w:val="num" w:pos="3240"/>
        </w:tabs>
        <w:ind w:left="2880"/>
      </w:pPr>
      <w:rPr>
        <w:rFonts w:cs="Times New Roman" w:hint="default"/>
      </w:rPr>
    </w:lvl>
    <w:lvl w:ilvl="5" w:tplc="892E371C">
      <w:start w:val="1"/>
      <w:numFmt w:val="lowerLetter"/>
      <w:lvlText w:val="(%6)"/>
      <w:lvlJc w:val="left"/>
      <w:pPr>
        <w:tabs>
          <w:tab w:val="num" w:pos="3960"/>
        </w:tabs>
        <w:ind w:left="3600"/>
      </w:pPr>
      <w:rPr>
        <w:rFonts w:cs="Times New Roman" w:hint="default"/>
      </w:rPr>
    </w:lvl>
    <w:lvl w:ilvl="6" w:tplc="8FA65D40">
      <w:start w:val="1"/>
      <w:numFmt w:val="lowerRoman"/>
      <w:lvlText w:val="(%7)"/>
      <w:lvlJc w:val="left"/>
      <w:pPr>
        <w:tabs>
          <w:tab w:val="num" w:pos="4680"/>
        </w:tabs>
        <w:ind w:left="4320"/>
      </w:pPr>
      <w:rPr>
        <w:rFonts w:cs="Times New Roman" w:hint="default"/>
      </w:rPr>
    </w:lvl>
    <w:lvl w:ilvl="7" w:tplc="B8BED092">
      <w:start w:val="1"/>
      <w:numFmt w:val="lowerLetter"/>
      <w:lvlText w:val="(%8)"/>
      <w:lvlJc w:val="left"/>
      <w:pPr>
        <w:tabs>
          <w:tab w:val="num" w:pos="5400"/>
        </w:tabs>
        <w:ind w:left="5040"/>
      </w:pPr>
      <w:rPr>
        <w:rFonts w:cs="Times New Roman" w:hint="default"/>
      </w:rPr>
    </w:lvl>
    <w:lvl w:ilvl="8" w:tplc="075CB9CE">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3F63028"/>
    <w:multiLevelType w:val="hybridMultilevel"/>
    <w:tmpl w:val="54D8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hybridMultilevel"/>
    <w:tmpl w:val="166470C2"/>
    <w:lvl w:ilvl="0" w:tplc="BE7061C2">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lvl w:ilvl="1" w:tplc="A956B520">
      <w:numFmt w:val="decimal"/>
      <w:lvlText w:val=""/>
      <w:lvlJc w:val="left"/>
    </w:lvl>
    <w:lvl w:ilvl="2" w:tplc="2C342806">
      <w:numFmt w:val="decimal"/>
      <w:lvlText w:val=""/>
      <w:lvlJc w:val="left"/>
    </w:lvl>
    <w:lvl w:ilvl="3" w:tplc="D2D85430">
      <w:numFmt w:val="decimal"/>
      <w:lvlText w:val=""/>
      <w:lvlJc w:val="left"/>
    </w:lvl>
    <w:lvl w:ilvl="4" w:tplc="0AFCC586">
      <w:numFmt w:val="decimal"/>
      <w:lvlText w:val=""/>
      <w:lvlJc w:val="left"/>
    </w:lvl>
    <w:lvl w:ilvl="5" w:tplc="5B7C0C6A">
      <w:numFmt w:val="decimal"/>
      <w:lvlText w:val=""/>
      <w:lvlJc w:val="left"/>
    </w:lvl>
    <w:lvl w:ilvl="6" w:tplc="86D64DFC">
      <w:numFmt w:val="decimal"/>
      <w:lvlText w:val=""/>
      <w:lvlJc w:val="left"/>
    </w:lvl>
    <w:lvl w:ilvl="7" w:tplc="199E366A">
      <w:numFmt w:val="decimal"/>
      <w:lvlText w:val=""/>
      <w:lvlJc w:val="left"/>
    </w:lvl>
    <w:lvl w:ilvl="8" w:tplc="CFF448BE">
      <w:numFmt w:val="decimal"/>
      <w:lvlText w:val=""/>
      <w:lvlJc w:val="left"/>
    </w:lvl>
  </w:abstractNum>
  <w:num w:numId="1">
    <w:abstractNumId w:val="2"/>
  </w:num>
  <w:num w:numId="2">
    <w:abstractNumId w:val="8"/>
  </w:num>
  <w:num w:numId="3">
    <w:abstractNumId w:val="1"/>
  </w:num>
  <w:num w:numId="4">
    <w:abstractNumId w:val="4"/>
  </w:num>
  <w:num w:numId="5">
    <w:abstractNumId w:val="6"/>
  </w:num>
  <w:num w:numId="6">
    <w:abstractNumId w:val="9"/>
  </w:num>
  <w:num w:numId="7">
    <w:abstractNumId w:val="5"/>
  </w:num>
  <w:num w:numId="8">
    <w:abstractNumId w:val="3"/>
  </w:num>
  <w:num w:numId="9">
    <w:abstractNumId w:val="7"/>
  </w:num>
  <w:num w:numId="10">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n Gee Tan">
    <w15:presenceInfo w15:providerId="None" w15:userId="Chin Gee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embedSystemFonts/>
  <w:proofState w:spelling="clean" w:grammar="clean"/>
  <w:trackRevision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66D"/>
    <w:rsid w:val="00000AD8"/>
    <w:rsid w:val="0000101B"/>
    <w:rsid w:val="0000260B"/>
    <w:rsid w:val="00002E44"/>
    <w:rsid w:val="000033D8"/>
    <w:rsid w:val="000042D2"/>
    <w:rsid w:val="00005080"/>
    <w:rsid w:val="000051B3"/>
    <w:rsid w:val="00005A33"/>
    <w:rsid w:val="00007B09"/>
    <w:rsid w:val="000109D0"/>
    <w:rsid w:val="0001295F"/>
    <w:rsid w:val="00012B7E"/>
    <w:rsid w:val="0001548F"/>
    <w:rsid w:val="0001588B"/>
    <w:rsid w:val="0001620E"/>
    <w:rsid w:val="00017370"/>
    <w:rsid w:val="00017381"/>
    <w:rsid w:val="000175E4"/>
    <w:rsid w:val="00017E03"/>
    <w:rsid w:val="00021DAA"/>
    <w:rsid w:val="00024112"/>
    <w:rsid w:val="000249E1"/>
    <w:rsid w:val="0003112B"/>
    <w:rsid w:val="0003131F"/>
    <w:rsid w:val="0003345B"/>
    <w:rsid w:val="000339B1"/>
    <w:rsid w:val="00033D0D"/>
    <w:rsid w:val="000341F0"/>
    <w:rsid w:val="0003440D"/>
    <w:rsid w:val="0003599E"/>
    <w:rsid w:val="00035AA4"/>
    <w:rsid w:val="000368D6"/>
    <w:rsid w:val="00036D4C"/>
    <w:rsid w:val="00037020"/>
    <w:rsid w:val="00037214"/>
    <w:rsid w:val="00040025"/>
    <w:rsid w:val="00040FB0"/>
    <w:rsid w:val="000412A1"/>
    <w:rsid w:val="00041B16"/>
    <w:rsid w:val="00042274"/>
    <w:rsid w:val="0004350E"/>
    <w:rsid w:val="00044BFC"/>
    <w:rsid w:val="00044C28"/>
    <w:rsid w:val="000454F9"/>
    <w:rsid w:val="000456E3"/>
    <w:rsid w:val="00045742"/>
    <w:rsid w:val="000461C5"/>
    <w:rsid w:val="00046256"/>
    <w:rsid w:val="00046608"/>
    <w:rsid w:val="0004781E"/>
    <w:rsid w:val="00047CDA"/>
    <w:rsid w:val="00050BA8"/>
    <w:rsid w:val="000511E0"/>
    <w:rsid w:val="0005127D"/>
    <w:rsid w:val="000515FC"/>
    <w:rsid w:val="00051717"/>
    <w:rsid w:val="00052445"/>
    <w:rsid w:val="0005265E"/>
    <w:rsid w:val="00056429"/>
    <w:rsid w:val="00056876"/>
    <w:rsid w:val="000577E5"/>
    <w:rsid w:val="00057A03"/>
    <w:rsid w:val="00057EB4"/>
    <w:rsid w:val="00057F38"/>
    <w:rsid w:val="00060842"/>
    <w:rsid w:val="00060B04"/>
    <w:rsid w:val="00060D0C"/>
    <w:rsid w:val="000614A9"/>
    <w:rsid w:val="0006150A"/>
    <w:rsid w:val="00062050"/>
    <w:rsid w:val="00062CDB"/>
    <w:rsid w:val="000635E7"/>
    <w:rsid w:val="00063F83"/>
    <w:rsid w:val="000652D8"/>
    <w:rsid w:val="000665D0"/>
    <w:rsid w:val="0006700A"/>
    <w:rsid w:val="0006720D"/>
    <w:rsid w:val="00067589"/>
    <w:rsid w:val="00067CA8"/>
    <w:rsid w:val="0007125B"/>
    <w:rsid w:val="000715BE"/>
    <w:rsid w:val="0007175D"/>
    <w:rsid w:val="00071966"/>
    <w:rsid w:val="000720CF"/>
    <w:rsid w:val="00075236"/>
    <w:rsid w:val="00080191"/>
    <w:rsid w:val="0008077D"/>
    <w:rsid w:val="0008090C"/>
    <w:rsid w:val="000816FC"/>
    <w:rsid w:val="00082793"/>
    <w:rsid w:val="00082B01"/>
    <w:rsid w:val="00083B5F"/>
    <w:rsid w:val="00085BDD"/>
    <w:rsid w:val="00086CDD"/>
    <w:rsid w:val="0008758A"/>
    <w:rsid w:val="00087C2B"/>
    <w:rsid w:val="0009122E"/>
    <w:rsid w:val="000919CE"/>
    <w:rsid w:val="000933E8"/>
    <w:rsid w:val="0009348D"/>
    <w:rsid w:val="00093C9E"/>
    <w:rsid w:val="00093E11"/>
    <w:rsid w:val="00095047"/>
    <w:rsid w:val="000953B3"/>
    <w:rsid w:val="00095669"/>
    <w:rsid w:val="00096900"/>
    <w:rsid w:val="0009697F"/>
    <w:rsid w:val="00096A16"/>
    <w:rsid w:val="000A1596"/>
    <w:rsid w:val="000A18F7"/>
    <w:rsid w:val="000A2A29"/>
    <w:rsid w:val="000A2F05"/>
    <w:rsid w:val="000A3E89"/>
    <w:rsid w:val="000A4049"/>
    <w:rsid w:val="000A4382"/>
    <w:rsid w:val="000A46A6"/>
    <w:rsid w:val="000A4DAE"/>
    <w:rsid w:val="000A53C1"/>
    <w:rsid w:val="000A59A3"/>
    <w:rsid w:val="000A5B8C"/>
    <w:rsid w:val="000B03C2"/>
    <w:rsid w:val="000B05F3"/>
    <w:rsid w:val="000B1647"/>
    <w:rsid w:val="000B16BA"/>
    <w:rsid w:val="000B313D"/>
    <w:rsid w:val="000B4F55"/>
    <w:rsid w:val="000B5837"/>
    <w:rsid w:val="000B6C5B"/>
    <w:rsid w:val="000B71E4"/>
    <w:rsid w:val="000B7311"/>
    <w:rsid w:val="000B7D2A"/>
    <w:rsid w:val="000C0021"/>
    <w:rsid w:val="000C07DC"/>
    <w:rsid w:val="000C097C"/>
    <w:rsid w:val="000C1A50"/>
    <w:rsid w:val="000C1E2A"/>
    <w:rsid w:val="000C1E68"/>
    <w:rsid w:val="000C4A8E"/>
    <w:rsid w:val="000C5496"/>
    <w:rsid w:val="000C5818"/>
    <w:rsid w:val="000C5822"/>
    <w:rsid w:val="000C604B"/>
    <w:rsid w:val="000C63D9"/>
    <w:rsid w:val="000C7137"/>
    <w:rsid w:val="000C758C"/>
    <w:rsid w:val="000D3076"/>
    <w:rsid w:val="000D3376"/>
    <w:rsid w:val="000D3410"/>
    <w:rsid w:val="000D4607"/>
    <w:rsid w:val="000D498D"/>
    <w:rsid w:val="000D5E2F"/>
    <w:rsid w:val="000D6C8F"/>
    <w:rsid w:val="000D712C"/>
    <w:rsid w:val="000D7446"/>
    <w:rsid w:val="000E0752"/>
    <w:rsid w:val="000E0864"/>
    <w:rsid w:val="000E0FC6"/>
    <w:rsid w:val="000E12A3"/>
    <w:rsid w:val="000E2015"/>
    <w:rsid w:val="000E3D78"/>
    <w:rsid w:val="000E407E"/>
    <w:rsid w:val="000E48C3"/>
    <w:rsid w:val="000E5433"/>
    <w:rsid w:val="000E5568"/>
    <w:rsid w:val="000E56B7"/>
    <w:rsid w:val="000E6260"/>
    <w:rsid w:val="000E7493"/>
    <w:rsid w:val="000F05F8"/>
    <w:rsid w:val="000F0929"/>
    <w:rsid w:val="000F1C12"/>
    <w:rsid w:val="000F236C"/>
    <w:rsid w:val="000F2E4B"/>
    <w:rsid w:val="000F2FF7"/>
    <w:rsid w:val="000F49FC"/>
    <w:rsid w:val="000F5275"/>
    <w:rsid w:val="000F58C1"/>
    <w:rsid w:val="000F5C97"/>
    <w:rsid w:val="000F5D20"/>
    <w:rsid w:val="000F6A59"/>
    <w:rsid w:val="000F6E9D"/>
    <w:rsid w:val="001002C7"/>
    <w:rsid w:val="001005BB"/>
    <w:rsid w:val="00101136"/>
    <w:rsid w:val="00101268"/>
    <w:rsid w:val="00101FB6"/>
    <w:rsid w:val="00102113"/>
    <w:rsid w:val="00102471"/>
    <w:rsid w:val="00102B5A"/>
    <w:rsid w:val="00103C95"/>
    <w:rsid w:val="001045F5"/>
    <w:rsid w:val="00104F5B"/>
    <w:rsid w:val="00105454"/>
    <w:rsid w:val="00107928"/>
    <w:rsid w:val="00111811"/>
    <w:rsid w:val="0011252D"/>
    <w:rsid w:val="00113A90"/>
    <w:rsid w:val="0011458C"/>
    <w:rsid w:val="001153E0"/>
    <w:rsid w:val="00115879"/>
    <w:rsid w:val="00115F9E"/>
    <w:rsid w:val="00116E91"/>
    <w:rsid w:val="00116F90"/>
    <w:rsid w:val="0012003E"/>
    <w:rsid w:val="0012101C"/>
    <w:rsid w:val="0012366A"/>
    <w:rsid w:val="00123923"/>
    <w:rsid w:val="00123B2E"/>
    <w:rsid w:val="00123BDD"/>
    <w:rsid w:val="0012597E"/>
    <w:rsid w:val="001263F6"/>
    <w:rsid w:val="001276BE"/>
    <w:rsid w:val="0013042D"/>
    <w:rsid w:val="001306F7"/>
    <w:rsid w:val="0013112D"/>
    <w:rsid w:val="001318C0"/>
    <w:rsid w:val="00132444"/>
    <w:rsid w:val="00133406"/>
    <w:rsid w:val="00134736"/>
    <w:rsid w:val="0013539B"/>
    <w:rsid w:val="00135DE2"/>
    <w:rsid w:val="00136333"/>
    <w:rsid w:val="0013637D"/>
    <w:rsid w:val="001365FE"/>
    <w:rsid w:val="001373DB"/>
    <w:rsid w:val="0013790E"/>
    <w:rsid w:val="00140151"/>
    <w:rsid w:val="001403A5"/>
    <w:rsid w:val="0014073D"/>
    <w:rsid w:val="0014145A"/>
    <w:rsid w:val="001432EB"/>
    <w:rsid w:val="00143C1F"/>
    <w:rsid w:val="00144758"/>
    <w:rsid w:val="001449E9"/>
    <w:rsid w:val="00144B43"/>
    <w:rsid w:val="00145238"/>
    <w:rsid w:val="00145A46"/>
    <w:rsid w:val="0014716B"/>
    <w:rsid w:val="00147829"/>
    <w:rsid w:val="00147A34"/>
    <w:rsid w:val="00147E5F"/>
    <w:rsid w:val="00150C52"/>
    <w:rsid w:val="00150C5C"/>
    <w:rsid w:val="00151328"/>
    <w:rsid w:val="001515D6"/>
    <w:rsid w:val="00151A34"/>
    <w:rsid w:val="00151E24"/>
    <w:rsid w:val="00151EA3"/>
    <w:rsid w:val="00152A9F"/>
    <w:rsid w:val="00152B9C"/>
    <w:rsid w:val="00155F90"/>
    <w:rsid w:val="00160435"/>
    <w:rsid w:val="001605EE"/>
    <w:rsid w:val="00161721"/>
    <w:rsid w:val="001624D4"/>
    <w:rsid w:val="0016361A"/>
    <w:rsid w:val="00163F9D"/>
    <w:rsid w:val="00164882"/>
    <w:rsid w:val="00164C00"/>
    <w:rsid w:val="0016562E"/>
    <w:rsid w:val="00165E56"/>
    <w:rsid w:val="0016617E"/>
    <w:rsid w:val="001668C8"/>
    <w:rsid w:val="00170B17"/>
    <w:rsid w:val="00170C17"/>
    <w:rsid w:val="001714E8"/>
    <w:rsid w:val="001719B5"/>
    <w:rsid w:val="00171C08"/>
    <w:rsid w:val="001720DD"/>
    <w:rsid w:val="00173A01"/>
    <w:rsid w:val="00173C87"/>
    <w:rsid w:val="0017419C"/>
    <w:rsid w:val="001741C1"/>
    <w:rsid w:val="00174625"/>
    <w:rsid w:val="00174D29"/>
    <w:rsid w:val="00174E82"/>
    <w:rsid w:val="0017517C"/>
    <w:rsid w:val="00175478"/>
    <w:rsid w:val="001754C9"/>
    <w:rsid w:val="00180A38"/>
    <w:rsid w:val="00182853"/>
    <w:rsid w:val="00182E61"/>
    <w:rsid w:val="00185002"/>
    <w:rsid w:val="001858C5"/>
    <w:rsid w:val="001858F9"/>
    <w:rsid w:val="00186062"/>
    <w:rsid w:val="00186D34"/>
    <w:rsid w:val="00187271"/>
    <w:rsid w:val="00190356"/>
    <w:rsid w:val="00191CC3"/>
    <w:rsid w:val="0019270D"/>
    <w:rsid w:val="001938DA"/>
    <w:rsid w:val="00194319"/>
    <w:rsid w:val="00194EC7"/>
    <w:rsid w:val="001954C5"/>
    <w:rsid w:val="001957BE"/>
    <w:rsid w:val="00196DE7"/>
    <w:rsid w:val="00196E47"/>
    <w:rsid w:val="00197E77"/>
    <w:rsid w:val="001A0C19"/>
    <w:rsid w:val="001A10DD"/>
    <w:rsid w:val="001A117A"/>
    <w:rsid w:val="001A1C9F"/>
    <w:rsid w:val="001A2122"/>
    <w:rsid w:val="001A251A"/>
    <w:rsid w:val="001A2EFD"/>
    <w:rsid w:val="001A3220"/>
    <w:rsid w:val="001A3B3D"/>
    <w:rsid w:val="001A3C5F"/>
    <w:rsid w:val="001A4651"/>
    <w:rsid w:val="001A4F80"/>
    <w:rsid w:val="001A5708"/>
    <w:rsid w:val="001A5844"/>
    <w:rsid w:val="001A5B33"/>
    <w:rsid w:val="001A5D31"/>
    <w:rsid w:val="001B0E75"/>
    <w:rsid w:val="001B1410"/>
    <w:rsid w:val="001B2E6D"/>
    <w:rsid w:val="001B2F2C"/>
    <w:rsid w:val="001B44D5"/>
    <w:rsid w:val="001B4C0C"/>
    <w:rsid w:val="001B67DC"/>
    <w:rsid w:val="001B68E4"/>
    <w:rsid w:val="001B6ABD"/>
    <w:rsid w:val="001B75A4"/>
    <w:rsid w:val="001B79C0"/>
    <w:rsid w:val="001C0188"/>
    <w:rsid w:val="001C1787"/>
    <w:rsid w:val="001C1792"/>
    <w:rsid w:val="001C2097"/>
    <w:rsid w:val="001C21FA"/>
    <w:rsid w:val="001C251B"/>
    <w:rsid w:val="001C3C22"/>
    <w:rsid w:val="001C4144"/>
    <w:rsid w:val="001C6E9C"/>
    <w:rsid w:val="001C7882"/>
    <w:rsid w:val="001D0470"/>
    <w:rsid w:val="001D1797"/>
    <w:rsid w:val="001D1A5C"/>
    <w:rsid w:val="001D28B3"/>
    <w:rsid w:val="001D29C7"/>
    <w:rsid w:val="001D43AB"/>
    <w:rsid w:val="001D4661"/>
    <w:rsid w:val="001D5271"/>
    <w:rsid w:val="001D611F"/>
    <w:rsid w:val="001E0352"/>
    <w:rsid w:val="001E0980"/>
    <w:rsid w:val="001E0BD3"/>
    <w:rsid w:val="001E16E3"/>
    <w:rsid w:val="001E1867"/>
    <w:rsid w:val="001E1A90"/>
    <w:rsid w:val="001E3B7C"/>
    <w:rsid w:val="001E3C69"/>
    <w:rsid w:val="001E3CD6"/>
    <w:rsid w:val="001E42C7"/>
    <w:rsid w:val="001E4EE0"/>
    <w:rsid w:val="001E57D1"/>
    <w:rsid w:val="001E62D9"/>
    <w:rsid w:val="001E7AB4"/>
    <w:rsid w:val="001E7CA8"/>
    <w:rsid w:val="001F04A5"/>
    <w:rsid w:val="001F1724"/>
    <w:rsid w:val="001F3BBA"/>
    <w:rsid w:val="001F3D9C"/>
    <w:rsid w:val="001F3E07"/>
    <w:rsid w:val="001F3F08"/>
    <w:rsid w:val="001F4091"/>
    <w:rsid w:val="001F4147"/>
    <w:rsid w:val="001F561F"/>
    <w:rsid w:val="0020014E"/>
    <w:rsid w:val="002019CF"/>
    <w:rsid w:val="00202074"/>
    <w:rsid w:val="002022ED"/>
    <w:rsid w:val="00202622"/>
    <w:rsid w:val="00202880"/>
    <w:rsid w:val="00202D33"/>
    <w:rsid w:val="00202F46"/>
    <w:rsid w:val="0020333C"/>
    <w:rsid w:val="002041E7"/>
    <w:rsid w:val="0020538A"/>
    <w:rsid w:val="0020617F"/>
    <w:rsid w:val="00206EB9"/>
    <w:rsid w:val="00207103"/>
    <w:rsid w:val="002078ED"/>
    <w:rsid w:val="00207C18"/>
    <w:rsid w:val="00211000"/>
    <w:rsid w:val="0021121A"/>
    <w:rsid w:val="00211672"/>
    <w:rsid w:val="00211EDE"/>
    <w:rsid w:val="00211F7A"/>
    <w:rsid w:val="00211FDC"/>
    <w:rsid w:val="0021371C"/>
    <w:rsid w:val="00213835"/>
    <w:rsid w:val="002153F1"/>
    <w:rsid w:val="00215BE6"/>
    <w:rsid w:val="00215CCD"/>
    <w:rsid w:val="0021658A"/>
    <w:rsid w:val="0021679C"/>
    <w:rsid w:val="00217BC2"/>
    <w:rsid w:val="002208BB"/>
    <w:rsid w:val="00221499"/>
    <w:rsid w:val="0022157D"/>
    <w:rsid w:val="00221888"/>
    <w:rsid w:val="00221C9E"/>
    <w:rsid w:val="0022289F"/>
    <w:rsid w:val="00223F91"/>
    <w:rsid w:val="0022438E"/>
    <w:rsid w:val="002253C1"/>
    <w:rsid w:val="002254A9"/>
    <w:rsid w:val="0022568B"/>
    <w:rsid w:val="00225D57"/>
    <w:rsid w:val="00225E63"/>
    <w:rsid w:val="00225EDA"/>
    <w:rsid w:val="00226C8E"/>
    <w:rsid w:val="00226EB7"/>
    <w:rsid w:val="00227283"/>
    <w:rsid w:val="00227286"/>
    <w:rsid w:val="002279F3"/>
    <w:rsid w:val="00227F2A"/>
    <w:rsid w:val="0023163F"/>
    <w:rsid w:val="002325B6"/>
    <w:rsid w:val="002334F6"/>
    <w:rsid w:val="00233AAC"/>
    <w:rsid w:val="00233D97"/>
    <w:rsid w:val="002340BA"/>
    <w:rsid w:val="00234507"/>
    <w:rsid w:val="002347A2"/>
    <w:rsid w:val="00234980"/>
    <w:rsid w:val="00234E0F"/>
    <w:rsid w:val="00236240"/>
    <w:rsid w:val="0023686F"/>
    <w:rsid w:val="00240EB6"/>
    <w:rsid w:val="002436E5"/>
    <w:rsid w:val="00243DCB"/>
    <w:rsid w:val="0024438B"/>
    <w:rsid w:val="0024622B"/>
    <w:rsid w:val="0024634A"/>
    <w:rsid w:val="002467A9"/>
    <w:rsid w:val="00250499"/>
    <w:rsid w:val="00251027"/>
    <w:rsid w:val="00251040"/>
    <w:rsid w:val="002522A8"/>
    <w:rsid w:val="00253437"/>
    <w:rsid w:val="00253755"/>
    <w:rsid w:val="0025463E"/>
    <w:rsid w:val="00254BE6"/>
    <w:rsid w:val="00255B15"/>
    <w:rsid w:val="00257D73"/>
    <w:rsid w:val="00260904"/>
    <w:rsid w:val="00261063"/>
    <w:rsid w:val="002617A2"/>
    <w:rsid w:val="00261A8B"/>
    <w:rsid w:val="002621F6"/>
    <w:rsid w:val="002633F8"/>
    <w:rsid w:val="00263CEB"/>
    <w:rsid w:val="00265499"/>
    <w:rsid w:val="002657E0"/>
    <w:rsid w:val="00266AE9"/>
    <w:rsid w:val="00270A9F"/>
    <w:rsid w:val="00270AAD"/>
    <w:rsid w:val="00270D57"/>
    <w:rsid w:val="00270EA9"/>
    <w:rsid w:val="00272581"/>
    <w:rsid w:val="00272692"/>
    <w:rsid w:val="002728B1"/>
    <w:rsid w:val="00272D46"/>
    <w:rsid w:val="00273333"/>
    <w:rsid w:val="00273850"/>
    <w:rsid w:val="00274337"/>
    <w:rsid w:val="00274501"/>
    <w:rsid w:val="0027508F"/>
    <w:rsid w:val="0027533F"/>
    <w:rsid w:val="00277273"/>
    <w:rsid w:val="00277310"/>
    <w:rsid w:val="00277802"/>
    <w:rsid w:val="00277B02"/>
    <w:rsid w:val="00280022"/>
    <w:rsid w:val="0028066D"/>
    <w:rsid w:val="002809D0"/>
    <w:rsid w:val="00280B20"/>
    <w:rsid w:val="00281145"/>
    <w:rsid w:val="00281377"/>
    <w:rsid w:val="00281383"/>
    <w:rsid w:val="00281564"/>
    <w:rsid w:val="00281685"/>
    <w:rsid w:val="00281B55"/>
    <w:rsid w:val="002825F3"/>
    <w:rsid w:val="002837D9"/>
    <w:rsid w:val="00283BFB"/>
    <w:rsid w:val="0028420B"/>
    <w:rsid w:val="002850E3"/>
    <w:rsid w:val="00285791"/>
    <w:rsid w:val="002858B9"/>
    <w:rsid w:val="00285B2B"/>
    <w:rsid w:val="002900F9"/>
    <w:rsid w:val="00290106"/>
    <w:rsid w:val="0029038E"/>
    <w:rsid w:val="00290ADB"/>
    <w:rsid w:val="00290B61"/>
    <w:rsid w:val="00290E7C"/>
    <w:rsid w:val="00292AFE"/>
    <w:rsid w:val="00292EFF"/>
    <w:rsid w:val="002930F1"/>
    <w:rsid w:val="002942EA"/>
    <w:rsid w:val="00295AC9"/>
    <w:rsid w:val="00295C2A"/>
    <w:rsid w:val="0029613C"/>
    <w:rsid w:val="0029660B"/>
    <w:rsid w:val="00296AE3"/>
    <w:rsid w:val="002975F0"/>
    <w:rsid w:val="0029795E"/>
    <w:rsid w:val="00297BEF"/>
    <w:rsid w:val="002A054A"/>
    <w:rsid w:val="002A0E59"/>
    <w:rsid w:val="002A25B0"/>
    <w:rsid w:val="002A2655"/>
    <w:rsid w:val="002A26B2"/>
    <w:rsid w:val="002A2EF5"/>
    <w:rsid w:val="002A483E"/>
    <w:rsid w:val="002A6ADE"/>
    <w:rsid w:val="002A7042"/>
    <w:rsid w:val="002A7275"/>
    <w:rsid w:val="002A7F61"/>
    <w:rsid w:val="002B0123"/>
    <w:rsid w:val="002B01E1"/>
    <w:rsid w:val="002B02F8"/>
    <w:rsid w:val="002B03D3"/>
    <w:rsid w:val="002B0721"/>
    <w:rsid w:val="002B14A0"/>
    <w:rsid w:val="002B18C2"/>
    <w:rsid w:val="002B1F51"/>
    <w:rsid w:val="002B2009"/>
    <w:rsid w:val="002B23D2"/>
    <w:rsid w:val="002B2519"/>
    <w:rsid w:val="002B2A9E"/>
    <w:rsid w:val="002B2B4D"/>
    <w:rsid w:val="002B4879"/>
    <w:rsid w:val="002B5052"/>
    <w:rsid w:val="002B5660"/>
    <w:rsid w:val="002B5F3F"/>
    <w:rsid w:val="002B71BC"/>
    <w:rsid w:val="002B791B"/>
    <w:rsid w:val="002C0808"/>
    <w:rsid w:val="002C2707"/>
    <w:rsid w:val="002C3C2B"/>
    <w:rsid w:val="002C4C98"/>
    <w:rsid w:val="002C5544"/>
    <w:rsid w:val="002C56D1"/>
    <w:rsid w:val="002C5A9E"/>
    <w:rsid w:val="002C657A"/>
    <w:rsid w:val="002C69A4"/>
    <w:rsid w:val="002C6F00"/>
    <w:rsid w:val="002C7118"/>
    <w:rsid w:val="002D014D"/>
    <w:rsid w:val="002D0D58"/>
    <w:rsid w:val="002D1416"/>
    <w:rsid w:val="002D1575"/>
    <w:rsid w:val="002D2FC3"/>
    <w:rsid w:val="002D3B47"/>
    <w:rsid w:val="002D55E3"/>
    <w:rsid w:val="002D732B"/>
    <w:rsid w:val="002D7883"/>
    <w:rsid w:val="002E07E1"/>
    <w:rsid w:val="002E0F59"/>
    <w:rsid w:val="002E1B2E"/>
    <w:rsid w:val="002E318E"/>
    <w:rsid w:val="002E3F15"/>
    <w:rsid w:val="002E4223"/>
    <w:rsid w:val="002E42A4"/>
    <w:rsid w:val="002E4303"/>
    <w:rsid w:val="002E4805"/>
    <w:rsid w:val="002E6B8A"/>
    <w:rsid w:val="002E7A90"/>
    <w:rsid w:val="002F042E"/>
    <w:rsid w:val="002F30F7"/>
    <w:rsid w:val="002F331A"/>
    <w:rsid w:val="002F3B3A"/>
    <w:rsid w:val="002F4351"/>
    <w:rsid w:val="002F4662"/>
    <w:rsid w:val="002F4F4D"/>
    <w:rsid w:val="002F5526"/>
    <w:rsid w:val="002F6B9D"/>
    <w:rsid w:val="002F742E"/>
    <w:rsid w:val="0030099D"/>
    <w:rsid w:val="003036AA"/>
    <w:rsid w:val="003038E2"/>
    <w:rsid w:val="00303941"/>
    <w:rsid w:val="0030477B"/>
    <w:rsid w:val="0030520B"/>
    <w:rsid w:val="0030595C"/>
    <w:rsid w:val="00305B6B"/>
    <w:rsid w:val="00306058"/>
    <w:rsid w:val="0030658D"/>
    <w:rsid w:val="00307557"/>
    <w:rsid w:val="00310EB2"/>
    <w:rsid w:val="00311A40"/>
    <w:rsid w:val="00312BC2"/>
    <w:rsid w:val="00313ED5"/>
    <w:rsid w:val="003140E0"/>
    <w:rsid w:val="003159F9"/>
    <w:rsid w:val="003162A7"/>
    <w:rsid w:val="00316335"/>
    <w:rsid w:val="003164A3"/>
    <w:rsid w:val="00316A04"/>
    <w:rsid w:val="00317348"/>
    <w:rsid w:val="003207B5"/>
    <w:rsid w:val="00322088"/>
    <w:rsid w:val="003221F3"/>
    <w:rsid w:val="00322472"/>
    <w:rsid w:val="003225A9"/>
    <w:rsid w:val="00322A35"/>
    <w:rsid w:val="00322C7A"/>
    <w:rsid w:val="00324594"/>
    <w:rsid w:val="003253DF"/>
    <w:rsid w:val="00325797"/>
    <w:rsid w:val="00327B4E"/>
    <w:rsid w:val="003316E3"/>
    <w:rsid w:val="00331D37"/>
    <w:rsid w:val="00332FA2"/>
    <w:rsid w:val="00333C5D"/>
    <w:rsid w:val="00334039"/>
    <w:rsid w:val="00335366"/>
    <w:rsid w:val="00336666"/>
    <w:rsid w:val="00336AAF"/>
    <w:rsid w:val="00336E84"/>
    <w:rsid w:val="003370E0"/>
    <w:rsid w:val="00337314"/>
    <w:rsid w:val="00340D08"/>
    <w:rsid w:val="003413F4"/>
    <w:rsid w:val="003426CC"/>
    <w:rsid w:val="00342753"/>
    <w:rsid w:val="003436A3"/>
    <w:rsid w:val="003439B8"/>
    <w:rsid w:val="003443FF"/>
    <w:rsid w:val="00346401"/>
    <w:rsid w:val="003468FD"/>
    <w:rsid w:val="00346CE8"/>
    <w:rsid w:val="00346D63"/>
    <w:rsid w:val="00346FEE"/>
    <w:rsid w:val="003470B6"/>
    <w:rsid w:val="00347461"/>
    <w:rsid w:val="003474BA"/>
    <w:rsid w:val="00351A3E"/>
    <w:rsid w:val="00353021"/>
    <w:rsid w:val="003532B1"/>
    <w:rsid w:val="00353610"/>
    <w:rsid w:val="003537BF"/>
    <w:rsid w:val="00354800"/>
    <w:rsid w:val="00354FCF"/>
    <w:rsid w:val="0035724B"/>
    <w:rsid w:val="003577B5"/>
    <w:rsid w:val="00357F10"/>
    <w:rsid w:val="00360446"/>
    <w:rsid w:val="003614A8"/>
    <w:rsid w:val="003614B8"/>
    <w:rsid w:val="003625A1"/>
    <w:rsid w:val="00362BB5"/>
    <w:rsid w:val="0036323C"/>
    <w:rsid w:val="003636E3"/>
    <w:rsid w:val="00364169"/>
    <w:rsid w:val="003652FF"/>
    <w:rsid w:val="0036597E"/>
    <w:rsid w:val="003664B5"/>
    <w:rsid w:val="003679FD"/>
    <w:rsid w:val="003710E7"/>
    <w:rsid w:val="0037159B"/>
    <w:rsid w:val="00371E30"/>
    <w:rsid w:val="00372890"/>
    <w:rsid w:val="0037317C"/>
    <w:rsid w:val="00373F0F"/>
    <w:rsid w:val="00374B5F"/>
    <w:rsid w:val="0037541B"/>
    <w:rsid w:val="003756E6"/>
    <w:rsid w:val="00375EA3"/>
    <w:rsid w:val="00376297"/>
    <w:rsid w:val="00377515"/>
    <w:rsid w:val="0037777D"/>
    <w:rsid w:val="003779F1"/>
    <w:rsid w:val="00380D1A"/>
    <w:rsid w:val="00381055"/>
    <w:rsid w:val="003818B2"/>
    <w:rsid w:val="00381F21"/>
    <w:rsid w:val="00382BB9"/>
    <w:rsid w:val="00386DDC"/>
    <w:rsid w:val="00386FC4"/>
    <w:rsid w:val="00387F6D"/>
    <w:rsid w:val="00391338"/>
    <w:rsid w:val="00392A87"/>
    <w:rsid w:val="00393C00"/>
    <w:rsid w:val="0039433E"/>
    <w:rsid w:val="00394B46"/>
    <w:rsid w:val="00396642"/>
    <w:rsid w:val="003972E8"/>
    <w:rsid w:val="00397693"/>
    <w:rsid w:val="00397763"/>
    <w:rsid w:val="00397DA9"/>
    <w:rsid w:val="003A054F"/>
    <w:rsid w:val="003A09DA"/>
    <w:rsid w:val="003A0B38"/>
    <w:rsid w:val="003A12DB"/>
    <w:rsid w:val="003A188C"/>
    <w:rsid w:val="003A19E2"/>
    <w:rsid w:val="003A2100"/>
    <w:rsid w:val="003A3415"/>
    <w:rsid w:val="003A3641"/>
    <w:rsid w:val="003A3D84"/>
    <w:rsid w:val="003A48A4"/>
    <w:rsid w:val="003A5D2B"/>
    <w:rsid w:val="003A61EF"/>
    <w:rsid w:val="003A65B6"/>
    <w:rsid w:val="003A6BFD"/>
    <w:rsid w:val="003A6FCA"/>
    <w:rsid w:val="003B0055"/>
    <w:rsid w:val="003B089B"/>
    <w:rsid w:val="003B0B26"/>
    <w:rsid w:val="003B1B0F"/>
    <w:rsid w:val="003B2B40"/>
    <w:rsid w:val="003B4E04"/>
    <w:rsid w:val="003B4E45"/>
    <w:rsid w:val="003B7DAA"/>
    <w:rsid w:val="003C0329"/>
    <w:rsid w:val="003C0582"/>
    <w:rsid w:val="003C0603"/>
    <w:rsid w:val="003C12E9"/>
    <w:rsid w:val="003C137B"/>
    <w:rsid w:val="003C1660"/>
    <w:rsid w:val="003C24DC"/>
    <w:rsid w:val="003C2969"/>
    <w:rsid w:val="003C2D01"/>
    <w:rsid w:val="003C2D3D"/>
    <w:rsid w:val="003C39EF"/>
    <w:rsid w:val="003C4789"/>
    <w:rsid w:val="003C4A45"/>
    <w:rsid w:val="003C4B36"/>
    <w:rsid w:val="003C4F44"/>
    <w:rsid w:val="003C5F59"/>
    <w:rsid w:val="003C68DC"/>
    <w:rsid w:val="003D016F"/>
    <w:rsid w:val="003D0B85"/>
    <w:rsid w:val="003D10B6"/>
    <w:rsid w:val="003D157E"/>
    <w:rsid w:val="003D15CB"/>
    <w:rsid w:val="003D35AE"/>
    <w:rsid w:val="003D40E4"/>
    <w:rsid w:val="003D524D"/>
    <w:rsid w:val="003D58A0"/>
    <w:rsid w:val="003D5AF3"/>
    <w:rsid w:val="003D5F29"/>
    <w:rsid w:val="003D636B"/>
    <w:rsid w:val="003D790F"/>
    <w:rsid w:val="003E0E75"/>
    <w:rsid w:val="003E20FD"/>
    <w:rsid w:val="003E2679"/>
    <w:rsid w:val="003E2E89"/>
    <w:rsid w:val="003E3FAB"/>
    <w:rsid w:val="003E442B"/>
    <w:rsid w:val="003E4953"/>
    <w:rsid w:val="003E4C9B"/>
    <w:rsid w:val="003E5B6C"/>
    <w:rsid w:val="003E66D0"/>
    <w:rsid w:val="003E74DB"/>
    <w:rsid w:val="003F00BB"/>
    <w:rsid w:val="003F0F3E"/>
    <w:rsid w:val="003F3525"/>
    <w:rsid w:val="003F4C42"/>
    <w:rsid w:val="003F5274"/>
    <w:rsid w:val="003F53AE"/>
    <w:rsid w:val="003F5A08"/>
    <w:rsid w:val="003F7098"/>
    <w:rsid w:val="003F7ADE"/>
    <w:rsid w:val="0040138F"/>
    <w:rsid w:val="00402955"/>
    <w:rsid w:val="00405F0C"/>
    <w:rsid w:val="004062BD"/>
    <w:rsid w:val="00406453"/>
    <w:rsid w:val="00406822"/>
    <w:rsid w:val="00406B78"/>
    <w:rsid w:val="0040764D"/>
    <w:rsid w:val="00410AE0"/>
    <w:rsid w:val="00411039"/>
    <w:rsid w:val="00411BF1"/>
    <w:rsid w:val="00412AF7"/>
    <w:rsid w:val="00413A3E"/>
    <w:rsid w:val="00414E34"/>
    <w:rsid w:val="004161C5"/>
    <w:rsid w:val="00416297"/>
    <w:rsid w:val="00417351"/>
    <w:rsid w:val="00420716"/>
    <w:rsid w:val="0042083F"/>
    <w:rsid w:val="00421A7B"/>
    <w:rsid w:val="00421D73"/>
    <w:rsid w:val="00421DBE"/>
    <w:rsid w:val="00421F71"/>
    <w:rsid w:val="00423558"/>
    <w:rsid w:val="004236AF"/>
    <w:rsid w:val="004247D7"/>
    <w:rsid w:val="004256A5"/>
    <w:rsid w:val="00426C73"/>
    <w:rsid w:val="00430560"/>
    <w:rsid w:val="004309A2"/>
    <w:rsid w:val="00430B48"/>
    <w:rsid w:val="00431586"/>
    <w:rsid w:val="004315C5"/>
    <w:rsid w:val="004325FB"/>
    <w:rsid w:val="00433456"/>
    <w:rsid w:val="004356EC"/>
    <w:rsid w:val="004372BA"/>
    <w:rsid w:val="0043790B"/>
    <w:rsid w:val="0044149C"/>
    <w:rsid w:val="0044240D"/>
    <w:rsid w:val="004429FD"/>
    <w:rsid w:val="004432BA"/>
    <w:rsid w:val="00443F89"/>
    <w:rsid w:val="0044407E"/>
    <w:rsid w:val="0044448E"/>
    <w:rsid w:val="004446C7"/>
    <w:rsid w:val="004456D0"/>
    <w:rsid w:val="004465F2"/>
    <w:rsid w:val="004479D3"/>
    <w:rsid w:val="00447BB9"/>
    <w:rsid w:val="00447BCF"/>
    <w:rsid w:val="00447DEA"/>
    <w:rsid w:val="004516A0"/>
    <w:rsid w:val="0045172A"/>
    <w:rsid w:val="00451AE6"/>
    <w:rsid w:val="00453260"/>
    <w:rsid w:val="00453737"/>
    <w:rsid w:val="004539FA"/>
    <w:rsid w:val="00453AA9"/>
    <w:rsid w:val="004541A8"/>
    <w:rsid w:val="004545B1"/>
    <w:rsid w:val="00454607"/>
    <w:rsid w:val="00454AFD"/>
    <w:rsid w:val="004600E7"/>
    <w:rsid w:val="0046031D"/>
    <w:rsid w:val="00460994"/>
    <w:rsid w:val="00461013"/>
    <w:rsid w:val="004611AA"/>
    <w:rsid w:val="004613BE"/>
    <w:rsid w:val="00461C2E"/>
    <w:rsid w:val="0046297D"/>
    <w:rsid w:val="00462BD8"/>
    <w:rsid w:val="00463FE4"/>
    <w:rsid w:val="0046549C"/>
    <w:rsid w:val="004656D8"/>
    <w:rsid w:val="00465931"/>
    <w:rsid w:val="00465BF6"/>
    <w:rsid w:val="00466064"/>
    <w:rsid w:val="00466341"/>
    <w:rsid w:val="00467300"/>
    <w:rsid w:val="00470E64"/>
    <w:rsid w:val="0047103B"/>
    <w:rsid w:val="00472EC0"/>
    <w:rsid w:val="00472F59"/>
    <w:rsid w:val="0047327E"/>
    <w:rsid w:val="004734C5"/>
    <w:rsid w:val="00473AC9"/>
    <w:rsid w:val="004741DE"/>
    <w:rsid w:val="00474DB2"/>
    <w:rsid w:val="00475053"/>
    <w:rsid w:val="00475168"/>
    <w:rsid w:val="00476BBF"/>
    <w:rsid w:val="00476E7A"/>
    <w:rsid w:val="00476F9A"/>
    <w:rsid w:val="0047740A"/>
    <w:rsid w:val="00480E44"/>
    <w:rsid w:val="004822F6"/>
    <w:rsid w:val="0048272F"/>
    <w:rsid w:val="00482797"/>
    <w:rsid w:val="004829E4"/>
    <w:rsid w:val="004834C7"/>
    <w:rsid w:val="00484209"/>
    <w:rsid w:val="00485736"/>
    <w:rsid w:val="00485A6E"/>
    <w:rsid w:val="00485AD5"/>
    <w:rsid w:val="004868A8"/>
    <w:rsid w:val="00486F2D"/>
    <w:rsid w:val="00487B41"/>
    <w:rsid w:val="004909C4"/>
    <w:rsid w:val="00490F25"/>
    <w:rsid w:val="00490FCB"/>
    <w:rsid w:val="0049202A"/>
    <w:rsid w:val="00492C0F"/>
    <w:rsid w:val="004933D5"/>
    <w:rsid w:val="00496BB5"/>
    <w:rsid w:val="0049729E"/>
    <w:rsid w:val="00497C50"/>
    <w:rsid w:val="004A067A"/>
    <w:rsid w:val="004A0DD9"/>
    <w:rsid w:val="004A10E1"/>
    <w:rsid w:val="004A237F"/>
    <w:rsid w:val="004A2943"/>
    <w:rsid w:val="004A4ECA"/>
    <w:rsid w:val="004A55C6"/>
    <w:rsid w:val="004A6DE1"/>
    <w:rsid w:val="004B0AAE"/>
    <w:rsid w:val="004B26EC"/>
    <w:rsid w:val="004B2EB6"/>
    <w:rsid w:val="004B4541"/>
    <w:rsid w:val="004B54F4"/>
    <w:rsid w:val="004B6F2F"/>
    <w:rsid w:val="004B7F60"/>
    <w:rsid w:val="004C0D7B"/>
    <w:rsid w:val="004C0E6B"/>
    <w:rsid w:val="004C368C"/>
    <w:rsid w:val="004C36FA"/>
    <w:rsid w:val="004C449C"/>
    <w:rsid w:val="004C4F4E"/>
    <w:rsid w:val="004C4F56"/>
    <w:rsid w:val="004C5B9F"/>
    <w:rsid w:val="004C6644"/>
    <w:rsid w:val="004D00E1"/>
    <w:rsid w:val="004D0992"/>
    <w:rsid w:val="004D3C2D"/>
    <w:rsid w:val="004D4FCD"/>
    <w:rsid w:val="004D51FA"/>
    <w:rsid w:val="004D5503"/>
    <w:rsid w:val="004D57F9"/>
    <w:rsid w:val="004D61EF"/>
    <w:rsid w:val="004D6202"/>
    <w:rsid w:val="004D71CC"/>
    <w:rsid w:val="004D72B5"/>
    <w:rsid w:val="004D732D"/>
    <w:rsid w:val="004D77A3"/>
    <w:rsid w:val="004D7EA8"/>
    <w:rsid w:val="004E10FA"/>
    <w:rsid w:val="004E2CE2"/>
    <w:rsid w:val="004E38CA"/>
    <w:rsid w:val="004E3B84"/>
    <w:rsid w:val="004E3DD4"/>
    <w:rsid w:val="004E4721"/>
    <w:rsid w:val="004E489C"/>
    <w:rsid w:val="004F111E"/>
    <w:rsid w:val="004F2CF0"/>
    <w:rsid w:val="004F3515"/>
    <w:rsid w:val="004F3CEC"/>
    <w:rsid w:val="004F4348"/>
    <w:rsid w:val="004F440D"/>
    <w:rsid w:val="004F6150"/>
    <w:rsid w:val="0050013D"/>
    <w:rsid w:val="00502052"/>
    <w:rsid w:val="00502C13"/>
    <w:rsid w:val="00503245"/>
    <w:rsid w:val="00504837"/>
    <w:rsid w:val="00504E22"/>
    <w:rsid w:val="00504E93"/>
    <w:rsid w:val="00506E1D"/>
    <w:rsid w:val="005074DC"/>
    <w:rsid w:val="00510C24"/>
    <w:rsid w:val="0051310D"/>
    <w:rsid w:val="00513B38"/>
    <w:rsid w:val="00515954"/>
    <w:rsid w:val="00515967"/>
    <w:rsid w:val="00515DF1"/>
    <w:rsid w:val="00516132"/>
    <w:rsid w:val="00516A51"/>
    <w:rsid w:val="00517138"/>
    <w:rsid w:val="0051789E"/>
    <w:rsid w:val="005203B6"/>
    <w:rsid w:val="00522F21"/>
    <w:rsid w:val="00523222"/>
    <w:rsid w:val="0052333F"/>
    <w:rsid w:val="00526481"/>
    <w:rsid w:val="0052727F"/>
    <w:rsid w:val="005304F7"/>
    <w:rsid w:val="005309D8"/>
    <w:rsid w:val="00530F9E"/>
    <w:rsid w:val="005313BC"/>
    <w:rsid w:val="0053294A"/>
    <w:rsid w:val="00532B89"/>
    <w:rsid w:val="005332BA"/>
    <w:rsid w:val="005336F7"/>
    <w:rsid w:val="0053448C"/>
    <w:rsid w:val="00534B11"/>
    <w:rsid w:val="005353C2"/>
    <w:rsid w:val="00537667"/>
    <w:rsid w:val="0053783F"/>
    <w:rsid w:val="00537B40"/>
    <w:rsid w:val="00537FD5"/>
    <w:rsid w:val="005406A6"/>
    <w:rsid w:val="0054133C"/>
    <w:rsid w:val="0054187D"/>
    <w:rsid w:val="00542050"/>
    <w:rsid w:val="00543C83"/>
    <w:rsid w:val="005440CA"/>
    <w:rsid w:val="0054421E"/>
    <w:rsid w:val="00544565"/>
    <w:rsid w:val="0054460C"/>
    <w:rsid w:val="00544C45"/>
    <w:rsid w:val="0054602D"/>
    <w:rsid w:val="00551B7F"/>
    <w:rsid w:val="00552055"/>
    <w:rsid w:val="005526B4"/>
    <w:rsid w:val="005527A3"/>
    <w:rsid w:val="00553EC8"/>
    <w:rsid w:val="005547CC"/>
    <w:rsid w:val="00555120"/>
    <w:rsid w:val="0055592E"/>
    <w:rsid w:val="00555DB9"/>
    <w:rsid w:val="00556175"/>
    <w:rsid w:val="0055631C"/>
    <w:rsid w:val="00557536"/>
    <w:rsid w:val="00557A4C"/>
    <w:rsid w:val="00560092"/>
    <w:rsid w:val="0056016F"/>
    <w:rsid w:val="00560B5B"/>
    <w:rsid w:val="00560B60"/>
    <w:rsid w:val="00560BF3"/>
    <w:rsid w:val="005613E1"/>
    <w:rsid w:val="0056219E"/>
    <w:rsid w:val="00562B4D"/>
    <w:rsid w:val="00562F75"/>
    <w:rsid w:val="00564051"/>
    <w:rsid w:val="0056435F"/>
    <w:rsid w:val="0056469B"/>
    <w:rsid w:val="0056610F"/>
    <w:rsid w:val="00566DC0"/>
    <w:rsid w:val="00566F64"/>
    <w:rsid w:val="00567D39"/>
    <w:rsid w:val="00570986"/>
    <w:rsid w:val="00571F12"/>
    <w:rsid w:val="00572344"/>
    <w:rsid w:val="0057273A"/>
    <w:rsid w:val="00572CA8"/>
    <w:rsid w:val="00573736"/>
    <w:rsid w:val="0057494A"/>
    <w:rsid w:val="00575BCA"/>
    <w:rsid w:val="00576FEA"/>
    <w:rsid w:val="00584432"/>
    <w:rsid w:val="00584543"/>
    <w:rsid w:val="00584D77"/>
    <w:rsid w:val="00584D98"/>
    <w:rsid w:val="00584EC3"/>
    <w:rsid w:val="00584FC9"/>
    <w:rsid w:val="005855DF"/>
    <w:rsid w:val="00585D30"/>
    <w:rsid w:val="00586452"/>
    <w:rsid w:val="00586B9C"/>
    <w:rsid w:val="005879B6"/>
    <w:rsid w:val="005907B7"/>
    <w:rsid w:val="00593119"/>
    <w:rsid w:val="00596AD0"/>
    <w:rsid w:val="00596BA3"/>
    <w:rsid w:val="005A0922"/>
    <w:rsid w:val="005A0CEE"/>
    <w:rsid w:val="005A193D"/>
    <w:rsid w:val="005A1C09"/>
    <w:rsid w:val="005A1E27"/>
    <w:rsid w:val="005A2E14"/>
    <w:rsid w:val="005A49A6"/>
    <w:rsid w:val="005A5C0B"/>
    <w:rsid w:val="005A5D0F"/>
    <w:rsid w:val="005A6FD6"/>
    <w:rsid w:val="005A724C"/>
    <w:rsid w:val="005A7962"/>
    <w:rsid w:val="005B0344"/>
    <w:rsid w:val="005B098F"/>
    <w:rsid w:val="005B0E2C"/>
    <w:rsid w:val="005B1014"/>
    <w:rsid w:val="005B197C"/>
    <w:rsid w:val="005B1A6B"/>
    <w:rsid w:val="005B3C32"/>
    <w:rsid w:val="005B520E"/>
    <w:rsid w:val="005B5259"/>
    <w:rsid w:val="005B5569"/>
    <w:rsid w:val="005B5977"/>
    <w:rsid w:val="005B5E51"/>
    <w:rsid w:val="005B6462"/>
    <w:rsid w:val="005B6653"/>
    <w:rsid w:val="005B7D24"/>
    <w:rsid w:val="005C034E"/>
    <w:rsid w:val="005C0887"/>
    <w:rsid w:val="005C10B0"/>
    <w:rsid w:val="005C10CD"/>
    <w:rsid w:val="005C2D06"/>
    <w:rsid w:val="005C2DAE"/>
    <w:rsid w:val="005C3089"/>
    <w:rsid w:val="005C31A5"/>
    <w:rsid w:val="005C3E8B"/>
    <w:rsid w:val="005C4A5E"/>
    <w:rsid w:val="005C56DA"/>
    <w:rsid w:val="005C60A0"/>
    <w:rsid w:val="005C6282"/>
    <w:rsid w:val="005C6483"/>
    <w:rsid w:val="005C686D"/>
    <w:rsid w:val="005C6906"/>
    <w:rsid w:val="005C6C65"/>
    <w:rsid w:val="005C7710"/>
    <w:rsid w:val="005D065C"/>
    <w:rsid w:val="005D0CE0"/>
    <w:rsid w:val="005D1E97"/>
    <w:rsid w:val="005D474E"/>
    <w:rsid w:val="005D4ABF"/>
    <w:rsid w:val="005D4CC7"/>
    <w:rsid w:val="005D57AE"/>
    <w:rsid w:val="005D7199"/>
    <w:rsid w:val="005E02B2"/>
    <w:rsid w:val="005E12D2"/>
    <w:rsid w:val="005E2800"/>
    <w:rsid w:val="005E2B17"/>
    <w:rsid w:val="005E3258"/>
    <w:rsid w:val="005E329D"/>
    <w:rsid w:val="005E3381"/>
    <w:rsid w:val="005E40D2"/>
    <w:rsid w:val="005E419A"/>
    <w:rsid w:val="005E4BB3"/>
    <w:rsid w:val="005E6CBF"/>
    <w:rsid w:val="005E77FE"/>
    <w:rsid w:val="005E79A1"/>
    <w:rsid w:val="005F0459"/>
    <w:rsid w:val="005F04B1"/>
    <w:rsid w:val="005F0A9D"/>
    <w:rsid w:val="005F0C57"/>
    <w:rsid w:val="005F0F34"/>
    <w:rsid w:val="005F1C46"/>
    <w:rsid w:val="005F1F23"/>
    <w:rsid w:val="005F23CD"/>
    <w:rsid w:val="005F3793"/>
    <w:rsid w:val="005F431A"/>
    <w:rsid w:val="005F4C46"/>
    <w:rsid w:val="005F63EF"/>
    <w:rsid w:val="005F752C"/>
    <w:rsid w:val="005F7A53"/>
    <w:rsid w:val="00603421"/>
    <w:rsid w:val="00604855"/>
    <w:rsid w:val="006048D5"/>
    <w:rsid w:val="00604CD5"/>
    <w:rsid w:val="006050B5"/>
    <w:rsid w:val="00605718"/>
    <w:rsid w:val="00605825"/>
    <w:rsid w:val="00605CEF"/>
    <w:rsid w:val="00606018"/>
    <w:rsid w:val="006075EE"/>
    <w:rsid w:val="00611BB1"/>
    <w:rsid w:val="006123D7"/>
    <w:rsid w:val="00612B2B"/>
    <w:rsid w:val="00613A68"/>
    <w:rsid w:val="00613DA6"/>
    <w:rsid w:val="0061411C"/>
    <w:rsid w:val="00614319"/>
    <w:rsid w:val="00614BBC"/>
    <w:rsid w:val="00615BF4"/>
    <w:rsid w:val="00615FB2"/>
    <w:rsid w:val="006163B1"/>
    <w:rsid w:val="00616C87"/>
    <w:rsid w:val="006210FC"/>
    <w:rsid w:val="006224A6"/>
    <w:rsid w:val="00622506"/>
    <w:rsid w:val="00622986"/>
    <w:rsid w:val="00623516"/>
    <w:rsid w:val="00623CE6"/>
    <w:rsid w:val="00623FD7"/>
    <w:rsid w:val="00623FE0"/>
    <w:rsid w:val="00624C20"/>
    <w:rsid w:val="006252E4"/>
    <w:rsid w:val="00626268"/>
    <w:rsid w:val="006268DA"/>
    <w:rsid w:val="00626B89"/>
    <w:rsid w:val="006278FA"/>
    <w:rsid w:val="0063054E"/>
    <w:rsid w:val="0063097B"/>
    <w:rsid w:val="00630D20"/>
    <w:rsid w:val="0063107F"/>
    <w:rsid w:val="0063157A"/>
    <w:rsid w:val="00631A28"/>
    <w:rsid w:val="00632203"/>
    <w:rsid w:val="00632CD0"/>
    <w:rsid w:val="00633B28"/>
    <w:rsid w:val="0063495B"/>
    <w:rsid w:val="00634CA6"/>
    <w:rsid w:val="0063584B"/>
    <w:rsid w:val="006363A5"/>
    <w:rsid w:val="006379C0"/>
    <w:rsid w:val="006402F4"/>
    <w:rsid w:val="00640A0E"/>
    <w:rsid w:val="00641242"/>
    <w:rsid w:val="006413FE"/>
    <w:rsid w:val="00641746"/>
    <w:rsid w:val="0064240D"/>
    <w:rsid w:val="00642CC0"/>
    <w:rsid w:val="0064408E"/>
    <w:rsid w:val="006447D8"/>
    <w:rsid w:val="00645D22"/>
    <w:rsid w:val="00650203"/>
    <w:rsid w:val="006502DB"/>
    <w:rsid w:val="0065097D"/>
    <w:rsid w:val="00651A08"/>
    <w:rsid w:val="00652808"/>
    <w:rsid w:val="00652CD4"/>
    <w:rsid w:val="0065347A"/>
    <w:rsid w:val="006538CD"/>
    <w:rsid w:val="00654204"/>
    <w:rsid w:val="0065543E"/>
    <w:rsid w:val="006562B7"/>
    <w:rsid w:val="0065652A"/>
    <w:rsid w:val="00656668"/>
    <w:rsid w:val="00657739"/>
    <w:rsid w:val="00657DD4"/>
    <w:rsid w:val="00660234"/>
    <w:rsid w:val="00660859"/>
    <w:rsid w:val="0066109C"/>
    <w:rsid w:val="00661305"/>
    <w:rsid w:val="0066188D"/>
    <w:rsid w:val="00661C2D"/>
    <w:rsid w:val="00661E46"/>
    <w:rsid w:val="0066293C"/>
    <w:rsid w:val="00663172"/>
    <w:rsid w:val="006640AC"/>
    <w:rsid w:val="00665293"/>
    <w:rsid w:val="00665B8C"/>
    <w:rsid w:val="006666DD"/>
    <w:rsid w:val="006669B3"/>
    <w:rsid w:val="00670434"/>
    <w:rsid w:val="0067182E"/>
    <w:rsid w:val="00672D3D"/>
    <w:rsid w:val="00672D7D"/>
    <w:rsid w:val="006732DA"/>
    <w:rsid w:val="00674503"/>
    <w:rsid w:val="0067452C"/>
    <w:rsid w:val="00674653"/>
    <w:rsid w:val="006746C0"/>
    <w:rsid w:val="0067502C"/>
    <w:rsid w:val="006757F2"/>
    <w:rsid w:val="0067634F"/>
    <w:rsid w:val="00680476"/>
    <w:rsid w:val="0068152F"/>
    <w:rsid w:val="00681EB7"/>
    <w:rsid w:val="00682F7E"/>
    <w:rsid w:val="00683668"/>
    <w:rsid w:val="006842AE"/>
    <w:rsid w:val="006842F8"/>
    <w:rsid w:val="00686714"/>
    <w:rsid w:val="006870AB"/>
    <w:rsid w:val="00687178"/>
    <w:rsid w:val="00687492"/>
    <w:rsid w:val="00691ABC"/>
    <w:rsid w:val="00691F0A"/>
    <w:rsid w:val="0069306B"/>
    <w:rsid w:val="00694074"/>
    <w:rsid w:val="006946BF"/>
    <w:rsid w:val="006948AA"/>
    <w:rsid w:val="00694B56"/>
    <w:rsid w:val="00694CAA"/>
    <w:rsid w:val="00697E30"/>
    <w:rsid w:val="006A0A9C"/>
    <w:rsid w:val="006A0F40"/>
    <w:rsid w:val="006A24FE"/>
    <w:rsid w:val="006A3212"/>
    <w:rsid w:val="006A3B4C"/>
    <w:rsid w:val="006A640A"/>
    <w:rsid w:val="006A772B"/>
    <w:rsid w:val="006A7B7B"/>
    <w:rsid w:val="006A7D5E"/>
    <w:rsid w:val="006B116A"/>
    <w:rsid w:val="006B1189"/>
    <w:rsid w:val="006B169D"/>
    <w:rsid w:val="006B1819"/>
    <w:rsid w:val="006B242D"/>
    <w:rsid w:val="006B3003"/>
    <w:rsid w:val="006B33AC"/>
    <w:rsid w:val="006B35A2"/>
    <w:rsid w:val="006B3BDF"/>
    <w:rsid w:val="006B45E7"/>
    <w:rsid w:val="006B57FC"/>
    <w:rsid w:val="006B67E1"/>
    <w:rsid w:val="006B67F0"/>
    <w:rsid w:val="006B6B66"/>
    <w:rsid w:val="006B6F19"/>
    <w:rsid w:val="006B7CF6"/>
    <w:rsid w:val="006B7E32"/>
    <w:rsid w:val="006B7F0F"/>
    <w:rsid w:val="006C0E5E"/>
    <w:rsid w:val="006C11F1"/>
    <w:rsid w:val="006C2594"/>
    <w:rsid w:val="006C29FD"/>
    <w:rsid w:val="006C2CC0"/>
    <w:rsid w:val="006C5BB9"/>
    <w:rsid w:val="006C5E92"/>
    <w:rsid w:val="006C6349"/>
    <w:rsid w:val="006C6567"/>
    <w:rsid w:val="006C7C2A"/>
    <w:rsid w:val="006D00DC"/>
    <w:rsid w:val="006D0B9B"/>
    <w:rsid w:val="006D1284"/>
    <w:rsid w:val="006D1EFA"/>
    <w:rsid w:val="006D243B"/>
    <w:rsid w:val="006D2907"/>
    <w:rsid w:val="006D3495"/>
    <w:rsid w:val="006D36DA"/>
    <w:rsid w:val="006D3968"/>
    <w:rsid w:val="006D4751"/>
    <w:rsid w:val="006D4840"/>
    <w:rsid w:val="006D4CF5"/>
    <w:rsid w:val="006D54E7"/>
    <w:rsid w:val="006D5BE0"/>
    <w:rsid w:val="006E09A1"/>
    <w:rsid w:val="006E0C38"/>
    <w:rsid w:val="006E1E39"/>
    <w:rsid w:val="006E2E05"/>
    <w:rsid w:val="006E3B90"/>
    <w:rsid w:val="006E5EC4"/>
    <w:rsid w:val="006E6719"/>
    <w:rsid w:val="006E695A"/>
    <w:rsid w:val="006F0A99"/>
    <w:rsid w:val="006F115D"/>
    <w:rsid w:val="006F13D6"/>
    <w:rsid w:val="006F1663"/>
    <w:rsid w:val="006F1D8C"/>
    <w:rsid w:val="006F1F18"/>
    <w:rsid w:val="006F2122"/>
    <w:rsid w:val="006F2258"/>
    <w:rsid w:val="006F27B4"/>
    <w:rsid w:val="006F5396"/>
    <w:rsid w:val="006F541D"/>
    <w:rsid w:val="006F5769"/>
    <w:rsid w:val="006F652A"/>
    <w:rsid w:val="006F6836"/>
    <w:rsid w:val="006F6D3D"/>
    <w:rsid w:val="006F6E65"/>
    <w:rsid w:val="006F728F"/>
    <w:rsid w:val="006F72A6"/>
    <w:rsid w:val="006F72EC"/>
    <w:rsid w:val="0070025F"/>
    <w:rsid w:val="00700762"/>
    <w:rsid w:val="00700FB2"/>
    <w:rsid w:val="00701671"/>
    <w:rsid w:val="007019FA"/>
    <w:rsid w:val="00701BE1"/>
    <w:rsid w:val="0070318E"/>
    <w:rsid w:val="00703A10"/>
    <w:rsid w:val="0070446B"/>
    <w:rsid w:val="00705013"/>
    <w:rsid w:val="0070593C"/>
    <w:rsid w:val="0070763A"/>
    <w:rsid w:val="0070783D"/>
    <w:rsid w:val="00707D47"/>
    <w:rsid w:val="00710922"/>
    <w:rsid w:val="007109F9"/>
    <w:rsid w:val="00710FFA"/>
    <w:rsid w:val="007119E8"/>
    <w:rsid w:val="007130AE"/>
    <w:rsid w:val="00713B3D"/>
    <w:rsid w:val="0071479E"/>
    <w:rsid w:val="00715BEA"/>
    <w:rsid w:val="007173B7"/>
    <w:rsid w:val="007215C1"/>
    <w:rsid w:val="007226F0"/>
    <w:rsid w:val="007239CD"/>
    <w:rsid w:val="00723B16"/>
    <w:rsid w:val="00724AEE"/>
    <w:rsid w:val="00724B7B"/>
    <w:rsid w:val="00724E3B"/>
    <w:rsid w:val="00724F86"/>
    <w:rsid w:val="00725D56"/>
    <w:rsid w:val="007261F4"/>
    <w:rsid w:val="00726E61"/>
    <w:rsid w:val="00727A85"/>
    <w:rsid w:val="0073072E"/>
    <w:rsid w:val="0073114B"/>
    <w:rsid w:val="007320AE"/>
    <w:rsid w:val="007324A7"/>
    <w:rsid w:val="00732787"/>
    <w:rsid w:val="00732908"/>
    <w:rsid w:val="00734453"/>
    <w:rsid w:val="0073575B"/>
    <w:rsid w:val="00735979"/>
    <w:rsid w:val="00736AD1"/>
    <w:rsid w:val="00737081"/>
    <w:rsid w:val="00737C76"/>
    <w:rsid w:val="00737CD0"/>
    <w:rsid w:val="007406A7"/>
    <w:rsid w:val="00740EEA"/>
    <w:rsid w:val="0074112C"/>
    <w:rsid w:val="007413B2"/>
    <w:rsid w:val="007415A6"/>
    <w:rsid w:val="00741D19"/>
    <w:rsid w:val="007425CD"/>
    <w:rsid w:val="00742A4C"/>
    <w:rsid w:val="00743267"/>
    <w:rsid w:val="00744DFA"/>
    <w:rsid w:val="00744E53"/>
    <w:rsid w:val="00744E78"/>
    <w:rsid w:val="00745378"/>
    <w:rsid w:val="0074541F"/>
    <w:rsid w:val="007456C1"/>
    <w:rsid w:val="007462BC"/>
    <w:rsid w:val="0074796A"/>
    <w:rsid w:val="00752832"/>
    <w:rsid w:val="0075342C"/>
    <w:rsid w:val="00753580"/>
    <w:rsid w:val="00754392"/>
    <w:rsid w:val="007546BE"/>
    <w:rsid w:val="007548D6"/>
    <w:rsid w:val="00756755"/>
    <w:rsid w:val="00756E23"/>
    <w:rsid w:val="00756F4E"/>
    <w:rsid w:val="00757F5A"/>
    <w:rsid w:val="0076014B"/>
    <w:rsid w:val="0076098C"/>
    <w:rsid w:val="00760BD8"/>
    <w:rsid w:val="00760E70"/>
    <w:rsid w:val="00761FEF"/>
    <w:rsid w:val="0076268D"/>
    <w:rsid w:val="00762DFA"/>
    <w:rsid w:val="00762EDD"/>
    <w:rsid w:val="00765324"/>
    <w:rsid w:val="007658A7"/>
    <w:rsid w:val="0077072E"/>
    <w:rsid w:val="00770D49"/>
    <w:rsid w:val="00770E01"/>
    <w:rsid w:val="00771360"/>
    <w:rsid w:val="007713B9"/>
    <w:rsid w:val="0077197A"/>
    <w:rsid w:val="00773E62"/>
    <w:rsid w:val="007740F3"/>
    <w:rsid w:val="00775C84"/>
    <w:rsid w:val="007771BD"/>
    <w:rsid w:val="00777D70"/>
    <w:rsid w:val="00780D78"/>
    <w:rsid w:val="007818AB"/>
    <w:rsid w:val="00782C2C"/>
    <w:rsid w:val="00783604"/>
    <w:rsid w:val="007839DF"/>
    <w:rsid w:val="00784783"/>
    <w:rsid w:val="00784DA4"/>
    <w:rsid w:val="00785C46"/>
    <w:rsid w:val="00785EB6"/>
    <w:rsid w:val="00790774"/>
    <w:rsid w:val="00790BF4"/>
    <w:rsid w:val="007917C7"/>
    <w:rsid w:val="007920A7"/>
    <w:rsid w:val="0079254A"/>
    <w:rsid w:val="00793CC3"/>
    <w:rsid w:val="00794804"/>
    <w:rsid w:val="00794CF1"/>
    <w:rsid w:val="00795595"/>
    <w:rsid w:val="00795E63"/>
    <w:rsid w:val="007A05CC"/>
    <w:rsid w:val="007A1658"/>
    <w:rsid w:val="007A4932"/>
    <w:rsid w:val="007A589E"/>
    <w:rsid w:val="007A6785"/>
    <w:rsid w:val="007A69D3"/>
    <w:rsid w:val="007A6A95"/>
    <w:rsid w:val="007A6E71"/>
    <w:rsid w:val="007A7C77"/>
    <w:rsid w:val="007B1070"/>
    <w:rsid w:val="007B1988"/>
    <w:rsid w:val="007B1CF9"/>
    <w:rsid w:val="007B2D9A"/>
    <w:rsid w:val="007B2FE0"/>
    <w:rsid w:val="007B33F1"/>
    <w:rsid w:val="007B3838"/>
    <w:rsid w:val="007B3D91"/>
    <w:rsid w:val="007B562B"/>
    <w:rsid w:val="007B574E"/>
    <w:rsid w:val="007B67F4"/>
    <w:rsid w:val="007B6DDA"/>
    <w:rsid w:val="007B7187"/>
    <w:rsid w:val="007B7BBD"/>
    <w:rsid w:val="007C008F"/>
    <w:rsid w:val="007C0308"/>
    <w:rsid w:val="007C066B"/>
    <w:rsid w:val="007C0ABA"/>
    <w:rsid w:val="007C14D3"/>
    <w:rsid w:val="007C1EB5"/>
    <w:rsid w:val="007C1F34"/>
    <w:rsid w:val="007C20DF"/>
    <w:rsid w:val="007C2486"/>
    <w:rsid w:val="007C2FF2"/>
    <w:rsid w:val="007C328B"/>
    <w:rsid w:val="007C3C18"/>
    <w:rsid w:val="007C49C8"/>
    <w:rsid w:val="007C6E80"/>
    <w:rsid w:val="007C712E"/>
    <w:rsid w:val="007C7FB7"/>
    <w:rsid w:val="007D005D"/>
    <w:rsid w:val="007D07B2"/>
    <w:rsid w:val="007D1884"/>
    <w:rsid w:val="007D1E83"/>
    <w:rsid w:val="007D2141"/>
    <w:rsid w:val="007D28C2"/>
    <w:rsid w:val="007D28FB"/>
    <w:rsid w:val="007D2F30"/>
    <w:rsid w:val="007D353D"/>
    <w:rsid w:val="007D4776"/>
    <w:rsid w:val="007D499F"/>
    <w:rsid w:val="007D598A"/>
    <w:rsid w:val="007D5BC4"/>
    <w:rsid w:val="007D5CD9"/>
    <w:rsid w:val="007D5F55"/>
    <w:rsid w:val="007D6232"/>
    <w:rsid w:val="007D624E"/>
    <w:rsid w:val="007D744D"/>
    <w:rsid w:val="007E029D"/>
    <w:rsid w:val="007E037C"/>
    <w:rsid w:val="007E04DD"/>
    <w:rsid w:val="007E06F0"/>
    <w:rsid w:val="007E0D2A"/>
    <w:rsid w:val="007E1969"/>
    <w:rsid w:val="007E1D88"/>
    <w:rsid w:val="007E6DAF"/>
    <w:rsid w:val="007E75B0"/>
    <w:rsid w:val="007F1985"/>
    <w:rsid w:val="007F1ABA"/>
    <w:rsid w:val="007F1F99"/>
    <w:rsid w:val="007F2882"/>
    <w:rsid w:val="007F30DA"/>
    <w:rsid w:val="007F3511"/>
    <w:rsid w:val="007F3870"/>
    <w:rsid w:val="007F3CB4"/>
    <w:rsid w:val="007F4CDF"/>
    <w:rsid w:val="007F4DEE"/>
    <w:rsid w:val="007F5021"/>
    <w:rsid w:val="007F5A70"/>
    <w:rsid w:val="007F5F87"/>
    <w:rsid w:val="007F7071"/>
    <w:rsid w:val="007F768F"/>
    <w:rsid w:val="00800544"/>
    <w:rsid w:val="00801D83"/>
    <w:rsid w:val="0080225A"/>
    <w:rsid w:val="00803D4B"/>
    <w:rsid w:val="00804D31"/>
    <w:rsid w:val="00804FA7"/>
    <w:rsid w:val="0080517C"/>
    <w:rsid w:val="00805568"/>
    <w:rsid w:val="008059AE"/>
    <w:rsid w:val="00806A72"/>
    <w:rsid w:val="0080791D"/>
    <w:rsid w:val="008104D6"/>
    <w:rsid w:val="00810509"/>
    <w:rsid w:val="00811267"/>
    <w:rsid w:val="00811740"/>
    <w:rsid w:val="008123DF"/>
    <w:rsid w:val="00812587"/>
    <w:rsid w:val="00812BFF"/>
    <w:rsid w:val="00812F18"/>
    <w:rsid w:val="008135D5"/>
    <w:rsid w:val="00813C5C"/>
    <w:rsid w:val="008143CD"/>
    <w:rsid w:val="00814DCD"/>
    <w:rsid w:val="008151EF"/>
    <w:rsid w:val="008159DE"/>
    <w:rsid w:val="00815A6B"/>
    <w:rsid w:val="00816BB9"/>
    <w:rsid w:val="00820142"/>
    <w:rsid w:val="00820815"/>
    <w:rsid w:val="008210F5"/>
    <w:rsid w:val="0082113B"/>
    <w:rsid w:val="00821217"/>
    <w:rsid w:val="00822180"/>
    <w:rsid w:val="0082234D"/>
    <w:rsid w:val="0082245F"/>
    <w:rsid w:val="00823B67"/>
    <w:rsid w:val="00825112"/>
    <w:rsid w:val="008261B4"/>
    <w:rsid w:val="00827D72"/>
    <w:rsid w:val="00831103"/>
    <w:rsid w:val="00831AA5"/>
    <w:rsid w:val="008326C9"/>
    <w:rsid w:val="008351C0"/>
    <w:rsid w:val="00835966"/>
    <w:rsid w:val="00835D58"/>
    <w:rsid w:val="00836367"/>
    <w:rsid w:val="0083659D"/>
    <w:rsid w:val="00837B3A"/>
    <w:rsid w:val="00840553"/>
    <w:rsid w:val="008409CF"/>
    <w:rsid w:val="00842607"/>
    <w:rsid w:val="00843B48"/>
    <w:rsid w:val="0084441A"/>
    <w:rsid w:val="00844606"/>
    <w:rsid w:val="00845D99"/>
    <w:rsid w:val="0084674D"/>
    <w:rsid w:val="00846C7A"/>
    <w:rsid w:val="00846F27"/>
    <w:rsid w:val="00847D04"/>
    <w:rsid w:val="008500FA"/>
    <w:rsid w:val="00850B39"/>
    <w:rsid w:val="00852185"/>
    <w:rsid w:val="00852905"/>
    <w:rsid w:val="00853FE4"/>
    <w:rsid w:val="008544DF"/>
    <w:rsid w:val="00854720"/>
    <w:rsid w:val="00854F14"/>
    <w:rsid w:val="0085530D"/>
    <w:rsid w:val="00857629"/>
    <w:rsid w:val="00857C84"/>
    <w:rsid w:val="00860CF3"/>
    <w:rsid w:val="008611D6"/>
    <w:rsid w:val="00861E83"/>
    <w:rsid w:val="008630FB"/>
    <w:rsid w:val="008631F9"/>
    <w:rsid w:val="00863F12"/>
    <w:rsid w:val="00864248"/>
    <w:rsid w:val="0086482F"/>
    <w:rsid w:val="00864C6B"/>
    <w:rsid w:val="008655EC"/>
    <w:rsid w:val="008656A0"/>
    <w:rsid w:val="00866276"/>
    <w:rsid w:val="008666F0"/>
    <w:rsid w:val="0086754A"/>
    <w:rsid w:val="00867DFB"/>
    <w:rsid w:val="00867EDB"/>
    <w:rsid w:val="00867F33"/>
    <w:rsid w:val="00870968"/>
    <w:rsid w:val="00870CCF"/>
    <w:rsid w:val="00871FE1"/>
    <w:rsid w:val="00872F65"/>
    <w:rsid w:val="00873603"/>
    <w:rsid w:val="00873D4E"/>
    <w:rsid w:val="00877E61"/>
    <w:rsid w:val="0088057C"/>
    <w:rsid w:val="00880740"/>
    <w:rsid w:val="00880E81"/>
    <w:rsid w:val="0088125D"/>
    <w:rsid w:val="0088126A"/>
    <w:rsid w:val="0088134C"/>
    <w:rsid w:val="0088255F"/>
    <w:rsid w:val="00883A20"/>
    <w:rsid w:val="00883EFB"/>
    <w:rsid w:val="00883F3A"/>
    <w:rsid w:val="0088477D"/>
    <w:rsid w:val="00884910"/>
    <w:rsid w:val="00885980"/>
    <w:rsid w:val="00886E23"/>
    <w:rsid w:val="00886E93"/>
    <w:rsid w:val="008878AB"/>
    <w:rsid w:val="00887C73"/>
    <w:rsid w:val="00890694"/>
    <w:rsid w:val="00890B37"/>
    <w:rsid w:val="00890F5F"/>
    <w:rsid w:val="00891230"/>
    <w:rsid w:val="00892F36"/>
    <w:rsid w:val="00894179"/>
    <w:rsid w:val="00895C3E"/>
    <w:rsid w:val="00895D7A"/>
    <w:rsid w:val="00896060"/>
    <w:rsid w:val="00897A47"/>
    <w:rsid w:val="00897A7A"/>
    <w:rsid w:val="00897BC1"/>
    <w:rsid w:val="008A0835"/>
    <w:rsid w:val="008A0848"/>
    <w:rsid w:val="008A1EA2"/>
    <w:rsid w:val="008A244C"/>
    <w:rsid w:val="008A2C7D"/>
    <w:rsid w:val="008A2CFB"/>
    <w:rsid w:val="008A3131"/>
    <w:rsid w:val="008A4D9E"/>
    <w:rsid w:val="008A50E0"/>
    <w:rsid w:val="008A51AA"/>
    <w:rsid w:val="008A54FA"/>
    <w:rsid w:val="008A5732"/>
    <w:rsid w:val="008A596F"/>
    <w:rsid w:val="008A5F02"/>
    <w:rsid w:val="008A63CA"/>
    <w:rsid w:val="008A771E"/>
    <w:rsid w:val="008A79BA"/>
    <w:rsid w:val="008B02CA"/>
    <w:rsid w:val="008B0858"/>
    <w:rsid w:val="008B16C7"/>
    <w:rsid w:val="008B170A"/>
    <w:rsid w:val="008B1E44"/>
    <w:rsid w:val="008B2978"/>
    <w:rsid w:val="008B2D75"/>
    <w:rsid w:val="008B3001"/>
    <w:rsid w:val="008B300F"/>
    <w:rsid w:val="008B36AB"/>
    <w:rsid w:val="008B4436"/>
    <w:rsid w:val="008B4C81"/>
    <w:rsid w:val="008B4E69"/>
    <w:rsid w:val="008B5433"/>
    <w:rsid w:val="008B5E96"/>
    <w:rsid w:val="008B6524"/>
    <w:rsid w:val="008B6ADF"/>
    <w:rsid w:val="008B72A8"/>
    <w:rsid w:val="008C0487"/>
    <w:rsid w:val="008C1B0A"/>
    <w:rsid w:val="008C337C"/>
    <w:rsid w:val="008C3661"/>
    <w:rsid w:val="008C4195"/>
    <w:rsid w:val="008C44B8"/>
    <w:rsid w:val="008C4B23"/>
    <w:rsid w:val="008C614F"/>
    <w:rsid w:val="008C6FFD"/>
    <w:rsid w:val="008C7308"/>
    <w:rsid w:val="008D00B5"/>
    <w:rsid w:val="008D043E"/>
    <w:rsid w:val="008D117D"/>
    <w:rsid w:val="008D1205"/>
    <w:rsid w:val="008D17D1"/>
    <w:rsid w:val="008D3B1C"/>
    <w:rsid w:val="008D3CF7"/>
    <w:rsid w:val="008D3E05"/>
    <w:rsid w:val="008D4E9B"/>
    <w:rsid w:val="008D691D"/>
    <w:rsid w:val="008D6B80"/>
    <w:rsid w:val="008D74DB"/>
    <w:rsid w:val="008D7B52"/>
    <w:rsid w:val="008D7BB1"/>
    <w:rsid w:val="008E06B1"/>
    <w:rsid w:val="008E0E95"/>
    <w:rsid w:val="008E171E"/>
    <w:rsid w:val="008E205E"/>
    <w:rsid w:val="008E2F02"/>
    <w:rsid w:val="008E3952"/>
    <w:rsid w:val="008E3DEC"/>
    <w:rsid w:val="008E4E0A"/>
    <w:rsid w:val="008E61D4"/>
    <w:rsid w:val="008E6C69"/>
    <w:rsid w:val="008E7246"/>
    <w:rsid w:val="008F1205"/>
    <w:rsid w:val="008F1392"/>
    <w:rsid w:val="008F1936"/>
    <w:rsid w:val="008F2252"/>
    <w:rsid w:val="008F2E17"/>
    <w:rsid w:val="008F3708"/>
    <w:rsid w:val="008F3775"/>
    <w:rsid w:val="008F5A92"/>
    <w:rsid w:val="008F66FC"/>
    <w:rsid w:val="008F6E2C"/>
    <w:rsid w:val="008F6FD2"/>
    <w:rsid w:val="00900618"/>
    <w:rsid w:val="009011FB"/>
    <w:rsid w:val="00901272"/>
    <w:rsid w:val="0090146E"/>
    <w:rsid w:val="009017E3"/>
    <w:rsid w:val="009024BF"/>
    <w:rsid w:val="00904BEC"/>
    <w:rsid w:val="009052D9"/>
    <w:rsid w:val="00906015"/>
    <w:rsid w:val="0090634C"/>
    <w:rsid w:val="00906BCB"/>
    <w:rsid w:val="00906EAD"/>
    <w:rsid w:val="00907DC4"/>
    <w:rsid w:val="00910CB0"/>
    <w:rsid w:val="00911B1C"/>
    <w:rsid w:val="00911E02"/>
    <w:rsid w:val="00912099"/>
    <w:rsid w:val="009137A8"/>
    <w:rsid w:val="00913C8D"/>
    <w:rsid w:val="0091593E"/>
    <w:rsid w:val="0091775D"/>
    <w:rsid w:val="0091784C"/>
    <w:rsid w:val="00920246"/>
    <w:rsid w:val="00921416"/>
    <w:rsid w:val="00921D12"/>
    <w:rsid w:val="00921EA3"/>
    <w:rsid w:val="00923309"/>
    <w:rsid w:val="00923339"/>
    <w:rsid w:val="009244E7"/>
    <w:rsid w:val="00924B8C"/>
    <w:rsid w:val="009259DF"/>
    <w:rsid w:val="00926B75"/>
    <w:rsid w:val="00926BEA"/>
    <w:rsid w:val="00926D86"/>
    <w:rsid w:val="00927054"/>
    <w:rsid w:val="00927EDC"/>
    <w:rsid w:val="00927F46"/>
    <w:rsid w:val="009300E3"/>
    <w:rsid w:val="009303D9"/>
    <w:rsid w:val="009304E4"/>
    <w:rsid w:val="00930AD0"/>
    <w:rsid w:val="009314AD"/>
    <w:rsid w:val="009317B5"/>
    <w:rsid w:val="0093207D"/>
    <w:rsid w:val="0093242C"/>
    <w:rsid w:val="009324AA"/>
    <w:rsid w:val="00932D30"/>
    <w:rsid w:val="00932D84"/>
    <w:rsid w:val="00933476"/>
    <w:rsid w:val="00933595"/>
    <w:rsid w:val="00933C64"/>
    <w:rsid w:val="009341A9"/>
    <w:rsid w:val="00935095"/>
    <w:rsid w:val="00936778"/>
    <w:rsid w:val="009369BF"/>
    <w:rsid w:val="00937033"/>
    <w:rsid w:val="00937097"/>
    <w:rsid w:val="009370D4"/>
    <w:rsid w:val="00937402"/>
    <w:rsid w:val="00940E79"/>
    <w:rsid w:val="0094171F"/>
    <w:rsid w:val="00942225"/>
    <w:rsid w:val="00943875"/>
    <w:rsid w:val="0094396C"/>
    <w:rsid w:val="00943B96"/>
    <w:rsid w:val="00944F37"/>
    <w:rsid w:val="009450DC"/>
    <w:rsid w:val="0094541F"/>
    <w:rsid w:val="00946C39"/>
    <w:rsid w:val="00946D98"/>
    <w:rsid w:val="00947592"/>
    <w:rsid w:val="00947B79"/>
    <w:rsid w:val="00947E8C"/>
    <w:rsid w:val="009501A5"/>
    <w:rsid w:val="0095109B"/>
    <w:rsid w:val="009515CE"/>
    <w:rsid w:val="009523A6"/>
    <w:rsid w:val="009526D3"/>
    <w:rsid w:val="00953E1F"/>
    <w:rsid w:val="00953F9D"/>
    <w:rsid w:val="00956190"/>
    <w:rsid w:val="00956C54"/>
    <w:rsid w:val="00956C5B"/>
    <w:rsid w:val="00957116"/>
    <w:rsid w:val="00957712"/>
    <w:rsid w:val="009577A1"/>
    <w:rsid w:val="00957ECB"/>
    <w:rsid w:val="009600E2"/>
    <w:rsid w:val="00960504"/>
    <w:rsid w:val="00960F21"/>
    <w:rsid w:val="0096127C"/>
    <w:rsid w:val="00961B82"/>
    <w:rsid w:val="009625B6"/>
    <w:rsid w:val="00962E3F"/>
    <w:rsid w:val="009645BC"/>
    <w:rsid w:val="00964877"/>
    <w:rsid w:val="00964DB2"/>
    <w:rsid w:val="0096568D"/>
    <w:rsid w:val="00966212"/>
    <w:rsid w:val="009664A7"/>
    <w:rsid w:val="009668A0"/>
    <w:rsid w:val="0097084F"/>
    <w:rsid w:val="00970B3B"/>
    <w:rsid w:val="00970C66"/>
    <w:rsid w:val="00971371"/>
    <w:rsid w:val="00971F3D"/>
    <w:rsid w:val="00972203"/>
    <w:rsid w:val="00972BE7"/>
    <w:rsid w:val="00973A81"/>
    <w:rsid w:val="00974A49"/>
    <w:rsid w:val="0097563F"/>
    <w:rsid w:val="00975CA5"/>
    <w:rsid w:val="00976AF0"/>
    <w:rsid w:val="00977261"/>
    <w:rsid w:val="00977355"/>
    <w:rsid w:val="00977CE1"/>
    <w:rsid w:val="0098056D"/>
    <w:rsid w:val="00980616"/>
    <w:rsid w:val="009806F5"/>
    <w:rsid w:val="0098107F"/>
    <w:rsid w:val="0098130D"/>
    <w:rsid w:val="00982237"/>
    <w:rsid w:val="0098341F"/>
    <w:rsid w:val="00983C13"/>
    <w:rsid w:val="0098580C"/>
    <w:rsid w:val="009866CE"/>
    <w:rsid w:val="009868E3"/>
    <w:rsid w:val="00987F80"/>
    <w:rsid w:val="00990066"/>
    <w:rsid w:val="0099008E"/>
    <w:rsid w:val="00990608"/>
    <w:rsid w:val="00991673"/>
    <w:rsid w:val="0099174E"/>
    <w:rsid w:val="009924C4"/>
    <w:rsid w:val="00992F29"/>
    <w:rsid w:val="00993214"/>
    <w:rsid w:val="00993716"/>
    <w:rsid w:val="00993E99"/>
    <w:rsid w:val="009946A5"/>
    <w:rsid w:val="00994BC7"/>
    <w:rsid w:val="009973C2"/>
    <w:rsid w:val="00997E26"/>
    <w:rsid w:val="009A18BF"/>
    <w:rsid w:val="009A2D06"/>
    <w:rsid w:val="009A3FBE"/>
    <w:rsid w:val="009A40C6"/>
    <w:rsid w:val="009A524B"/>
    <w:rsid w:val="009A62A9"/>
    <w:rsid w:val="009A67D1"/>
    <w:rsid w:val="009A6E8C"/>
    <w:rsid w:val="009A7A18"/>
    <w:rsid w:val="009A7E3A"/>
    <w:rsid w:val="009B2F96"/>
    <w:rsid w:val="009B3816"/>
    <w:rsid w:val="009B3DFE"/>
    <w:rsid w:val="009B4546"/>
    <w:rsid w:val="009B4E7F"/>
    <w:rsid w:val="009B57FD"/>
    <w:rsid w:val="009B6845"/>
    <w:rsid w:val="009B745B"/>
    <w:rsid w:val="009C0A11"/>
    <w:rsid w:val="009C0D86"/>
    <w:rsid w:val="009C121A"/>
    <w:rsid w:val="009C2911"/>
    <w:rsid w:val="009C3033"/>
    <w:rsid w:val="009C365B"/>
    <w:rsid w:val="009C3C22"/>
    <w:rsid w:val="009C5AB4"/>
    <w:rsid w:val="009C7F26"/>
    <w:rsid w:val="009D0E13"/>
    <w:rsid w:val="009D1EB7"/>
    <w:rsid w:val="009D2AAA"/>
    <w:rsid w:val="009D3655"/>
    <w:rsid w:val="009D3718"/>
    <w:rsid w:val="009D417D"/>
    <w:rsid w:val="009D42CF"/>
    <w:rsid w:val="009D44BE"/>
    <w:rsid w:val="009D4701"/>
    <w:rsid w:val="009D475E"/>
    <w:rsid w:val="009D485F"/>
    <w:rsid w:val="009D4B71"/>
    <w:rsid w:val="009D582A"/>
    <w:rsid w:val="009D67B1"/>
    <w:rsid w:val="009D6979"/>
    <w:rsid w:val="009D6E29"/>
    <w:rsid w:val="009D7B10"/>
    <w:rsid w:val="009E1F2C"/>
    <w:rsid w:val="009E1F48"/>
    <w:rsid w:val="009E2547"/>
    <w:rsid w:val="009E2A79"/>
    <w:rsid w:val="009E339F"/>
    <w:rsid w:val="009E35E0"/>
    <w:rsid w:val="009E41B2"/>
    <w:rsid w:val="009E6489"/>
    <w:rsid w:val="009E794E"/>
    <w:rsid w:val="009F1291"/>
    <w:rsid w:val="009F1D79"/>
    <w:rsid w:val="009F3AE6"/>
    <w:rsid w:val="009F3B2B"/>
    <w:rsid w:val="009F420C"/>
    <w:rsid w:val="009F42E6"/>
    <w:rsid w:val="009F43BC"/>
    <w:rsid w:val="009F464D"/>
    <w:rsid w:val="009F4A5B"/>
    <w:rsid w:val="009F50E4"/>
    <w:rsid w:val="009F52E9"/>
    <w:rsid w:val="009F60E7"/>
    <w:rsid w:val="009F6F8B"/>
    <w:rsid w:val="009F70D4"/>
    <w:rsid w:val="009F747F"/>
    <w:rsid w:val="00A00FAC"/>
    <w:rsid w:val="00A01531"/>
    <w:rsid w:val="00A0245D"/>
    <w:rsid w:val="00A03D2B"/>
    <w:rsid w:val="00A04DE1"/>
    <w:rsid w:val="00A0518F"/>
    <w:rsid w:val="00A057AC"/>
    <w:rsid w:val="00A059B3"/>
    <w:rsid w:val="00A0704C"/>
    <w:rsid w:val="00A0760A"/>
    <w:rsid w:val="00A10B73"/>
    <w:rsid w:val="00A1132B"/>
    <w:rsid w:val="00A118C8"/>
    <w:rsid w:val="00A120BB"/>
    <w:rsid w:val="00A12399"/>
    <w:rsid w:val="00A1256E"/>
    <w:rsid w:val="00A12C47"/>
    <w:rsid w:val="00A13D0D"/>
    <w:rsid w:val="00A16FE9"/>
    <w:rsid w:val="00A17F3A"/>
    <w:rsid w:val="00A21B0C"/>
    <w:rsid w:val="00A21E42"/>
    <w:rsid w:val="00A22C18"/>
    <w:rsid w:val="00A22E2F"/>
    <w:rsid w:val="00A23934"/>
    <w:rsid w:val="00A243A1"/>
    <w:rsid w:val="00A24443"/>
    <w:rsid w:val="00A24BC9"/>
    <w:rsid w:val="00A25092"/>
    <w:rsid w:val="00A254CA"/>
    <w:rsid w:val="00A2696E"/>
    <w:rsid w:val="00A26B52"/>
    <w:rsid w:val="00A26FA8"/>
    <w:rsid w:val="00A27DBA"/>
    <w:rsid w:val="00A30CE4"/>
    <w:rsid w:val="00A31632"/>
    <w:rsid w:val="00A32DF8"/>
    <w:rsid w:val="00A331D0"/>
    <w:rsid w:val="00A342C0"/>
    <w:rsid w:val="00A34D6C"/>
    <w:rsid w:val="00A34D9D"/>
    <w:rsid w:val="00A34F71"/>
    <w:rsid w:val="00A35795"/>
    <w:rsid w:val="00A35960"/>
    <w:rsid w:val="00A35A63"/>
    <w:rsid w:val="00A35E39"/>
    <w:rsid w:val="00A36269"/>
    <w:rsid w:val="00A36C71"/>
    <w:rsid w:val="00A3749D"/>
    <w:rsid w:val="00A40F4D"/>
    <w:rsid w:val="00A4255B"/>
    <w:rsid w:val="00A42867"/>
    <w:rsid w:val="00A42CDD"/>
    <w:rsid w:val="00A42F45"/>
    <w:rsid w:val="00A4410A"/>
    <w:rsid w:val="00A441B4"/>
    <w:rsid w:val="00A453B8"/>
    <w:rsid w:val="00A459C4"/>
    <w:rsid w:val="00A460D5"/>
    <w:rsid w:val="00A46BDE"/>
    <w:rsid w:val="00A4708C"/>
    <w:rsid w:val="00A50859"/>
    <w:rsid w:val="00A52F9C"/>
    <w:rsid w:val="00A5311E"/>
    <w:rsid w:val="00A53830"/>
    <w:rsid w:val="00A54D2B"/>
    <w:rsid w:val="00A56A7C"/>
    <w:rsid w:val="00A56F77"/>
    <w:rsid w:val="00A576F6"/>
    <w:rsid w:val="00A5795F"/>
    <w:rsid w:val="00A613C7"/>
    <w:rsid w:val="00A61BED"/>
    <w:rsid w:val="00A62245"/>
    <w:rsid w:val="00A622E4"/>
    <w:rsid w:val="00A6275D"/>
    <w:rsid w:val="00A62A86"/>
    <w:rsid w:val="00A62C22"/>
    <w:rsid w:val="00A63588"/>
    <w:rsid w:val="00A66C35"/>
    <w:rsid w:val="00A67130"/>
    <w:rsid w:val="00A67458"/>
    <w:rsid w:val="00A674CF"/>
    <w:rsid w:val="00A67CD3"/>
    <w:rsid w:val="00A7027F"/>
    <w:rsid w:val="00A70774"/>
    <w:rsid w:val="00A710C0"/>
    <w:rsid w:val="00A71550"/>
    <w:rsid w:val="00A71657"/>
    <w:rsid w:val="00A71E1E"/>
    <w:rsid w:val="00A722D6"/>
    <w:rsid w:val="00A73514"/>
    <w:rsid w:val="00A7371C"/>
    <w:rsid w:val="00A743A4"/>
    <w:rsid w:val="00A745F9"/>
    <w:rsid w:val="00A749F9"/>
    <w:rsid w:val="00A772E7"/>
    <w:rsid w:val="00A7735E"/>
    <w:rsid w:val="00A77622"/>
    <w:rsid w:val="00A777DA"/>
    <w:rsid w:val="00A80EAF"/>
    <w:rsid w:val="00A830C0"/>
    <w:rsid w:val="00A835BE"/>
    <w:rsid w:val="00A8590F"/>
    <w:rsid w:val="00A868A2"/>
    <w:rsid w:val="00A86966"/>
    <w:rsid w:val="00A87DDA"/>
    <w:rsid w:val="00A87E44"/>
    <w:rsid w:val="00A900C0"/>
    <w:rsid w:val="00A902BB"/>
    <w:rsid w:val="00A9055D"/>
    <w:rsid w:val="00A90E1E"/>
    <w:rsid w:val="00A90EC4"/>
    <w:rsid w:val="00A910B8"/>
    <w:rsid w:val="00A93270"/>
    <w:rsid w:val="00A93A28"/>
    <w:rsid w:val="00A93D5E"/>
    <w:rsid w:val="00A94192"/>
    <w:rsid w:val="00A946FB"/>
    <w:rsid w:val="00A95C9B"/>
    <w:rsid w:val="00A95FA7"/>
    <w:rsid w:val="00A9622D"/>
    <w:rsid w:val="00A96EB6"/>
    <w:rsid w:val="00AA09DE"/>
    <w:rsid w:val="00AA1A0E"/>
    <w:rsid w:val="00AA2327"/>
    <w:rsid w:val="00AA280C"/>
    <w:rsid w:val="00AA38BE"/>
    <w:rsid w:val="00AA3CF5"/>
    <w:rsid w:val="00AA3E68"/>
    <w:rsid w:val="00AA3F7B"/>
    <w:rsid w:val="00AA4DE5"/>
    <w:rsid w:val="00AA623B"/>
    <w:rsid w:val="00AA6CBD"/>
    <w:rsid w:val="00AA75E9"/>
    <w:rsid w:val="00AA7C93"/>
    <w:rsid w:val="00AA7E14"/>
    <w:rsid w:val="00AB103C"/>
    <w:rsid w:val="00AB2822"/>
    <w:rsid w:val="00AB2B82"/>
    <w:rsid w:val="00AB2E94"/>
    <w:rsid w:val="00AB3E9A"/>
    <w:rsid w:val="00AB41FF"/>
    <w:rsid w:val="00AB46CD"/>
    <w:rsid w:val="00AB4E7D"/>
    <w:rsid w:val="00AB7253"/>
    <w:rsid w:val="00AB77C3"/>
    <w:rsid w:val="00AC0114"/>
    <w:rsid w:val="00AC037C"/>
    <w:rsid w:val="00AC12DC"/>
    <w:rsid w:val="00AC22DD"/>
    <w:rsid w:val="00AC2FFF"/>
    <w:rsid w:val="00AC33A4"/>
    <w:rsid w:val="00AC3993"/>
    <w:rsid w:val="00AC44C0"/>
    <w:rsid w:val="00AC4884"/>
    <w:rsid w:val="00AC5BCB"/>
    <w:rsid w:val="00AD0514"/>
    <w:rsid w:val="00AD1F24"/>
    <w:rsid w:val="00AD29D9"/>
    <w:rsid w:val="00AD2BA1"/>
    <w:rsid w:val="00AD2CD3"/>
    <w:rsid w:val="00AD2DC8"/>
    <w:rsid w:val="00AD3F46"/>
    <w:rsid w:val="00AD4F1A"/>
    <w:rsid w:val="00AD56FE"/>
    <w:rsid w:val="00AD65F9"/>
    <w:rsid w:val="00AD6D5F"/>
    <w:rsid w:val="00AD6F1C"/>
    <w:rsid w:val="00AE000B"/>
    <w:rsid w:val="00AE1292"/>
    <w:rsid w:val="00AE16E6"/>
    <w:rsid w:val="00AE2774"/>
    <w:rsid w:val="00AE3409"/>
    <w:rsid w:val="00AE38C4"/>
    <w:rsid w:val="00AE39A2"/>
    <w:rsid w:val="00AE4155"/>
    <w:rsid w:val="00AE5C08"/>
    <w:rsid w:val="00AE6F66"/>
    <w:rsid w:val="00AF0CE1"/>
    <w:rsid w:val="00AF11F7"/>
    <w:rsid w:val="00AF1378"/>
    <w:rsid w:val="00AF137B"/>
    <w:rsid w:val="00AF1E43"/>
    <w:rsid w:val="00AF2273"/>
    <w:rsid w:val="00AF229F"/>
    <w:rsid w:val="00AF23FC"/>
    <w:rsid w:val="00AF3460"/>
    <w:rsid w:val="00AF353D"/>
    <w:rsid w:val="00AF4B68"/>
    <w:rsid w:val="00AF52AB"/>
    <w:rsid w:val="00AF5D07"/>
    <w:rsid w:val="00AF75F9"/>
    <w:rsid w:val="00AF7E69"/>
    <w:rsid w:val="00B00495"/>
    <w:rsid w:val="00B01CCE"/>
    <w:rsid w:val="00B02895"/>
    <w:rsid w:val="00B0338B"/>
    <w:rsid w:val="00B036F6"/>
    <w:rsid w:val="00B04800"/>
    <w:rsid w:val="00B04ABD"/>
    <w:rsid w:val="00B0728F"/>
    <w:rsid w:val="00B07609"/>
    <w:rsid w:val="00B10721"/>
    <w:rsid w:val="00B10E2D"/>
    <w:rsid w:val="00B11A60"/>
    <w:rsid w:val="00B11C32"/>
    <w:rsid w:val="00B13863"/>
    <w:rsid w:val="00B13F3D"/>
    <w:rsid w:val="00B14660"/>
    <w:rsid w:val="00B158DE"/>
    <w:rsid w:val="00B16680"/>
    <w:rsid w:val="00B179CC"/>
    <w:rsid w:val="00B17A99"/>
    <w:rsid w:val="00B208AB"/>
    <w:rsid w:val="00B2109C"/>
    <w:rsid w:val="00B22613"/>
    <w:rsid w:val="00B22AEE"/>
    <w:rsid w:val="00B25B9F"/>
    <w:rsid w:val="00B265D0"/>
    <w:rsid w:val="00B27D16"/>
    <w:rsid w:val="00B318A6"/>
    <w:rsid w:val="00B32063"/>
    <w:rsid w:val="00B32B2B"/>
    <w:rsid w:val="00B32EEF"/>
    <w:rsid w:val="00B338ED"/>
    <w:rsid w:val="00B34169"/>
    <w:rsid w:val="00B345CE"/>
    <w:rsid w:val="00B35CE8"/>
    <w:rsid w:val="00B36240"/>
    <w:rsid w:val="00B3650B"/>
    <w:rsid w:val="00B3742A"/>
    <w:rsid w:val="00B37DA4"/>
    <w:rsid w:val="00B414BB"/>
    <w:rsid w:val="00B41534"/>
    <w:rsid w:val="00B433DD"/>
    <w:rsid w:val="00B43681"/>
    <w:rsid w:val="00B436E6"/>
    <w:rsid w:val="00B436E9"/>
    <w:rsid w:val="00B43734"/>
    <w:rsid w:val="00B43746"/>
    <w:rsid w:val="00B44A76"/>
    <w:rsid w:val="00B4521E"/>
    <w:rsid w:val="00B454D4"/>
    <w:rsid w:val="00B45F6A"/>
    <w:rsid w:val="00B46BFA"/>
    <w:rsid w:val="00B46E01"/>
    <w:rsid w:val="00B47B38"/>
    <w:rsid w:val="00B50A14"/>
    <w:rsid w:val="00B51DE5"/>
    <w:rsid w:val="00B5203D"/>
    <w:rsid w:val="00B52449"/>
    <w:rsid w:val="00B52A22"/>
    <w:rsid w:val="00B53D00"/>
    <w:rsid w:val="00B53D4C"/>
    <w:rsid w:val="00B5447F"/>
    <w:rsid w:val="00B5558A"/>
    <w:rsid w:val="00B56D4B"/>
    <w:rsid w:val="00B56EE6"/>
    <w:rsid w:val="00B571A6"/>
    <w:rsid w:val="00B5742B"/>
    <w:rsid w:val="00B574DD"/>
    <w:rsid w:val="00B6006C"/>
    <w:rsid w:val="00B60296"/>
    <w:rsid w:val="00B61564"/>
    <w:rsid w:val="00B62D01"/>
    <w:rsid w:val="00B630DF"/>
    <w:rsid w:val="00B6397F"/>
    <w:rsid w:val="00B639FE"/>
    <w:rsid w:val="00B662F7"/>
    <w:rsid w:val="00B66699"/>
    <w:rsid w:val="00B701FC"/>
    <w:rsid w:val="00B7173B"/>
    <w:rsid w:val="00B722EF"/>
    <w:rsid w:val="00B724ED"/>
    <w:rsid w:val="00B725A0"/>
    <w:rsid w:val="00B728C1"/>
    <w:rsid w:val="00B72A57"/>
    <w:rsid w:val="00B72FE5"/>
    <w:rsid w:val="00B73B59"/>
    <w:rsid w:val="00B7425D"/>
    <w:rsid w:val="00B74402"/>
    <w:rsid w:val="00B74595"/>
    <w:rsid w:val="00B74A9F"/>
    <w:rsid w:val="00B76381"/>
    <w:rsid w:val="00B768D1"/>
    <w:rsid w:val="00B76E7C"/>
    <w:rsid w:val="00B7705D"/>
    <w:rsid w:val="00B77440"/>
    <w:rsid w:val="00B7790A"/>
    <w:rsid w:val="00B77A32"/>
    <w:rsid w:val="00B81FFD"/>
    <w:rsid w:val="00B821AF"/>
    <w:rsid w:val="00B822A8"/>
    <w:rsid w:val="00B824A7"/>
    <w:rsid w:val="00B83313"/>
    <w:rsid w:val="00B8342A"/>
    <w:rsid w:val="00B83799"/>
    <w:rsid w:val="00B83A29"/>
    <w:rsid w:val="00B84654"/>
    <w:rsid w:val="00B86460"/>
    <w:rsid w:val="00B86E15"/>
    <w:rsid w:val="00B87144"/>
    <w:rsid w:val="00B91DD9"/>
    <w:rsid w:val="00B924E3"/>
    <w:rsid w:val="00B92D11"/>
    <w:rsid w:val="00B94C75"/>
    <w:rsid w:val="00B94D7C"/>
    <w:rsid w:val="00B960F9"/>
    <w:rsid w:val="00B9660B"/>
    <w:rsid w:val="00B96862"/>
    <w:rsid w:val="00B969D6"/>
    <w:rsid w:val="00B97656"/>
    <w:rsid w:val="00B97721"/>
    <w:rsid w:val="00B978A3"/>
    <w:rsid w:val="00BA00CD"/>
    <w:rsid w:val="00BA09B1"/>
    <w:rsid w:val="00BA1025"/>
    <w:rsid w:val="00BA236E"/>
    <w:rsid w:val="00BA4747"/>
    <w:rsid w:val="00BA4E1E"/>
    <w:rsid w:val="00BA5710"/>
    <w:rsid w:val="00BA5E01"/>
    <w:rsid w:val="00BA71AE"/>
    <w:rsid w:val="00BB0D17"/>
    <w:rsid w:val="00BB235F"/>
    <w:rsid w:val="00BB268E"/>
    <w:rsid w:val="00BB4731"/>
    <w:rsid w:val="00BB5BE8"/>
    <w:rsid w:val="00BB762C"/>
    <w:rsid w:val="00BC27F5"/>
    <w:rsid w:val="00BC3420"/>
    <w:rsid w:val="00BC46D8"/>
    <w:rsid w:val="00BC4C52"/>
    <w:rsid w:val="00BC4F3A"/>
    <w:rsid w:val="00BC538C"/>
    <w:rsid w:val="00BC64F6"/>
    <w:rsid w:val="00BC7F66"/>
    <w:rsid w:val="00BC7FD4"/>
    <w:rsid w:val="00BD0951"/>
    <w:rsid w:val="00BD302E"/>
    <w:rsid w:val="00BD388A"/>
    <w:rsid w:val="00BD413D"/>
    <w:rsid w:val="00BD4503"/>
    <w:rsid w:val="00BD670B"/>
    <w:rsid w:val="00BD73BF"/>
    <w:rsid w:val="00BD75AF"/>
    <w:rsid w:val="00BD76CA"/>
    <w:rsid w:val="00BD7C39"/>
    <w:rsid w:val="00BD7CAB"/>
    <w:rsid w:val="00BE0C28"/>
    <w:rsid w:val="00BE123A"/>
    <w:rsid w:val="00BE1835"/>
    <w:rsid w:val="00BE2018"/>
    <w:rsid w:val="00BE282B"/>
    <w:rsid w:val="00BE51A8"/>
    <w:rsid w:val="00BE54EE"/>
    <w:rsid w:val="00BE5924"/>
    <w:rsid w:val="00BE5F04"/>
    <w:rsid w:val="00BE7D3C"/>
    <w:rsid w:val="00BF002F"/>
    <w:rsid w:val="00BF0C6F"/>
    <w:rsid w:val="00BF1501"/>
    <w:rsid w:val="00BF183E"/>
    <w:rsid w:val="00BF24BD"/>
    <w:rsid w:val="00BF264D"/>
    <w:rsid w:val="00BF2AA6"/>
    <w:rsid w:val="00BF4F85"/>
    <w:rsid w:val="00BF4FF5"/>
    <w:rsid w:val="00BF5544"/>
    <w:rsid w:val="00BF5FF6"/>
    <w:rsid w:val="00BF604F"/>
    <w:rsid w:val="00BF643D"/>
    <w:rsid w:val="00BF66D2"/>
    <w:rsid w:val="00BF798C"/>
    <w:rsid w:val="00BF7A65"/>
    <w:rsid w:val="00C000D5"/>
    <w:rsid w:val="00C0031D"/>
    <w:rsid w:val="00C004A2"/>
    <w:rsid w:val="00C0207F"/>
    <w:rsid w:val="00C02A20"/>
    <w:rsid w:val="00C038BE"/>
    <w:rsid w:val="00C03A2F"/>
    <w:rsid w:val="00C047C2"/>
    <w:rsid w:val="00C0480E"/>
    <w:rsid w:val="00C04E41"/>
    <w:rsid w:val="00C05C44"/>
    <w:rsid w:val="00C05E08"/>
    <w:rsid w:val="00C06CFA"/>
    <w:rsid w:val="00C07BBB"/>
    <w:rsid w:val="00C10C3F"/>
    <w:rsid w:val="00C112BF"/>
    <w:rsid w:val="00C113BB"/>
    <w:rsid w:val="00C1322F"/>
    <w:rsid w:val="00C159CA"/>
    <w:rsid w:val="00C16117"/>
    <w:rsid w:val="00C174DB"/>
    <w:rsid w:val="00C1776E"/>
    <w:rsid w:val="00C178FC"/>
    <w:rsid w:val="00C21EBF"/>
    <w:rsid w:val="00C24028"/>
    <w:rsid w:val="00C243D5"/>
    <w:rsid w:val="00C2564A"/>
    <w:rsid w:val="00C25D66"/>
    <w:rsid w:val="00C26012"/>
    <w:rsid w:val="00C26EFC"/>
    <w:rsid w:val="00C27319"/>
    <w:rsid w:val="00C27B21"/>
    <w:rsid w:val="00C3075A"/>
    <w:rsid w:val="00C30856"/>
    <w:rsid w:val="00C30B18"/>
    <w:rsid w:val="00C314D2"/>
    <w:rsid w:val="00C32852"/>
    <w:rsid w:val="00C32B46"/>
    <w:rsid w:val="00C33C01"/>
    <w:rsid w:val="00C33D8B"/>
    <w:rsid w:val="00C345A4"/>
    <w:rsid w:val="00C358C3"/>
    <w:rsid w:val="00C35F51"/>
    <w:rsid w:val="00C36562"/>
    <w:rsid w:val="00C36727"/>
    <w:rsid w:val="00C36CD1"/>
    <w:rsid w:val="00C3740B"/>
    <w:rsid w:val="00C41007"/>
    <w:rsid w:val="00C41AC8"/>
    <w:rsid w:val="00C41D25"/>
    <w:rsid w:val="00C4210C"/>
    <w:rsid w:val="00C424C4"/>
    <w:rsid w:val="00C42692"/>
    <w:rsid w:val="00C43078"/>
    <w:rsid w:val="00C4322D"/>
    <w:rsid w:val="00C441F2"/>
    <w:rsid w:val="00C44359"/>
    <w:rsid w:val="00C445A3"/>
    <w:rsid w:val="00C44675"/>
    <w:rsid w:val="00C457B0"/>
    <w:rsid w:val="00C45D3C"/>
    <w:rsid w:val="00C4675B"/>
    <w:rsid w:val="00C467D4"/>
    <w:rsid w:val="00C47DDE"/>
    <w:rsid w:val="00C47E02"/>
    <w:rsid w:val="00C50DC8"/>
    <w:rsid w:val="00C513E6"/>
    <w:rsid w:val="00C51856"/>
    <w:rsid w:val="00C51AEC"/>
    <w:rsid w:val="00C52CD1"/>
    <w:rsid w:val="00C535D2"/>
    <w:rsid w:val="00C54B98"/>
    <w:rsid w:val="00C54D83"/>
    <w:rsid w:val="00C5542F"/>
    <w:rsid w:val="00C56FCB"/>
    <w:rsid w:val="00C5722E"/>
    <w:rsid w:val="00C576D5"/>
    <w:rsid w:val="00C61669"/>
    <w:rsid w:val="00C617CB"/>
    <w:rsid w:val="00C61DB7"/>
    <w:rsid w:val="00C64E19"/>
    <w:rsid w:val="00C65DF8"/>
    <w:rsid w:val="00C67476"/>
    <w:rsid w:val="00C70292"/>
    <w:rsid w:val="00C70358"/>
    <w:rsid w:val="00C71414"/>
    <w:rsid w:val="00C7187F"/>
    <w:rsid w:val="00C71AD2"/>
    <w:rsid w:val="00C744C5"/>
    <w:rsid w:val="00C744D4"/>
    <w:rsid w:val="00C74564"/>
    <w:rsid w:val="00C765DD"/>
    <w:rsid w:val="00C7777F"/>
    <w:rsid w:val="00C80322"/>
    <w:rsid w:val="00C815EF"/>
    <w:rsid w:val="00C81D9A"/>
    <w:rsid w:val="00C83983"/>
    <w:rsid w:val="00C842AD"/>
    <w:rsid w:val="00C85176"/>
    <w:rsid w:val="00C86064"/>
    <w:rsid w:val="00C8622F"/>
    <w:rsid w:val="00C87857"/>
    <w:rsid w:val="00C90700"/>
    <w:rsid w:val="00C91150"/>
    <w:rsid w:val="00C917C3"/>
    <w:rsid w:val="00C919A4"/>
    <w:rsid w:val="00C91D16"/>
    <w:rsid w:val="00C91E53"/>
    <w:rsid w:val="00C923B0"/>
    <w:rsid w:val="00C92430"/>
    <w:rsid w:val="00C93374"/>
    <w:rsid w:val="00C94387"/>
    <w:rsid w:val="00C95743"/>
    <w:rsid w:val="00C9651D"/>
    <w:rsid w:val="00C9667B"/>
    <w:rsid w:val="00C9726D"/>
    <w:rsid w:val="00C97A71"/>
    <w:rsid w:val="00C97AAC"/>
    <w:rsid w:val="00CA1110"/>
    <w:rsid w:val="00CA2740"/>
    <w:rsid w:val="00CA2907"/>
    <w:rsid w:val="00CA2F97"/>
    <w:rsid w:val="00CA3C66"/>
    <w:rsid w:val="00CA4392"/>
    <w:rsid w:val="00CA59CE"/>
    <w:rsid w:val="00CA59F2"/>
    <w:rsid w:val="00CA7699"/>
    <w:rsid w:val="00CA77BC"/>
    <w:rsid w:val="00CA77E6"/>
    <w:rsid w:val="00CA7971"/>
    <w:rsid w:val="00CA7A86"/>
    <w:rsid w:val="00CB066E"/>
    <w:rsid w:val="00CB0AEA"/>
    <w:rsid w:val="00CB1DA6"/>
    <w:rsid w:val="00CB229E"/>
    <w:rsid w:val="00CB2B87"/>
    <w:rsid w:val="00CB2B95"/>
    <w:rsid w:val="00CB3231"/>
    <w:rsid w:val="00CB3D69"/>
    <w:rsid w:val="00CB402B"/>
    <w:rsid w:val="00CB4F93"/>
    <w:rsid w:val="00CB50C3"/>
    <w:rsid w:val="00CB55D7"/>
    <w:rsid w:val="00CB64C9"/>
    <w:rsid w:val="00CB6EFB"/>
    <w:rsid w:val="00CB7219"/>
    <w:rsid w:val="00CC0624"/>
    <w:rsid w:val="00CC10EB"/>
    <w:rsid w:val="00CC1894"/>
    <w:rsid w:val="00CC2804"/>
    <w:rsid w:val="00CC327C"/>
    <w:rsid w:val="00CC393F"/>
    <w:rsid w:val="00CC48DE"/>
    <w:rsid w:val="00CC62A1"/>
    <w:rsid w:val="00CC63D6"/>
    <w:rsid w:val="00CC6448"/>
    <w:rsid w:val="00CC6CEF"/>
    <w:rsid w:val="00CC701E"/>
    <w:rsid w:val="00CC710F"/>
    <w:rsid w:val="00CC7B63"/>
    <w:rsid w:val="00CC7CD0"/>
    <w:rsid w:val="00CD0292"/>
    <w:rsid w:val="00CD0B3A"/>
    <w:rsid w:val="00CD0BB6"/>
    <w:rsid w:val="00CD141D"/>
    <w:rsid w:val="00CD15E2"/>
    <w:rsid w:val="00CD17FE"/>
    <w:rsid w:val="00CD2A69"/>
    <w:rsid w:val="00CD2B6D"/>
    <w:rsid w:val="00CD2E0B"/>
    <w:rsid w:val="00CD388C"/>
    <w:rsid w:val="00CD43B6"/>
    <w:rsid w:val="00CD4F15"/>
    <w:rsid w:val="00CD4F38"/>
    <w:rsid w:val="00CD6211"/>
    <w:rsid w:val="00CD63EB"/>
    <w:rsid w:val="00CD6DE2"/>
    <w:rsid w:val="00CD7669"/>
    <w:rsid w:val="00CD7A11"/>
    <w:rsid w:val="00CE1A59"/>
    <w:rsid w:val="00CE29B5"/>
    <w:rsid w:val="00CE3D2E"/>
    <w:rsid w:val="00CE41CA"/>
    <w:rsid w:val="00CE63D9"/>
    <w:rsid w:val="00CE65F5"/>
    <w:rsid w:val="00CF00B4"/>
    <w:rsid w:val="00CF1B33"/>
    <w:rsid w:val="00CF2CF7"/>
    <w:rsid w:val="00CF519A"/>
    <w:rsid w:val="00CF57B9"/>
    <w:rsid w:val="00CF7289"/>
    <w:rsid w:val="00CF7A14"/>
    <w:rsid w:val="00D00FCA"/>
    <w:rsid w:val="00D0106A"/>
    <w:rsid w:val="00D026F0"/>
    <w:rsid w:val="00D036F7"/>
    <w:rsid w:val="00D03854"/>
    <w:rsid w:val="00D0396A"/>
    <w:rsid w:val="00D03EFD"/>
    <w:rsid w:val="00D0418B"/>
    <w:rsid w:val="00D04595"/>
    <w:rsid w:val="00D04B35"/>
    <w:rsid w:val="00D04EC9"/>
    <w:rsid w:val="00D064C0"/>
    <w:rsid w:val="00D07A1A"/>
    <w:rsid w:val="00D07E03"/>
    <w:rsid w:val="00D1021F"/>
    <w:rsid w:val="00D12226"/>
    <w:rsid w:val="00D12C46"/>
    <w:rsid w:val="00D1358B"/>
    <w:rsid w:val="00D13E9F"/>
    <w:rsid w:val="00D14464"/>
    <w:rsid w:val="00D14E81"/>
    <w:rsid w:val="00D15CA9"/>
    <w:rsid w:val="00D16960"/>
    <w:rsid w:val="00D2176E"/>
    <w:rsid w:val="00D2523C"/>
    <w:rsid w:val="00D25508"/>
    <w:rsid w:val="00D25CC0"/>
    <w:rsid w:val="00D26ACE"/>
    <w:rsid w:val="00D30021"/>
    <w:rsid w:val="00D3065C"/>
    <w:rsid w:val="00D306FA"/>
    <w:rsid w:val="00D3076C"/>
    <w:rsid w:val="00D316A4"/>
    <w:rsid w:val="00D31E70"/>
    <w:rsid w:val="00D3262A"/>
    <w:rsid w:val="00D349AA"/>
    <w:rsid w:val="00D35729"/>
    <w:rsid w:val="00D37A23"/>
    <w:rsid w:val="00D37FDE"/>
    <w:rsid w:val="00D407CD"/>
    <w:rsid w:val="00D409D9"/>
    <w:rsid w:val="00D4160D"/>
    <w:rsid w:val="00D44A6A"/>
    <w:rsid w:val="00D44BAA"/>
    <w:rsid w:val="00D45F32"/>
    <w:rsid w:val="00D461E9"/>
    <w:rsid w:val="00D4661E"/>
    <w:rsid w:val="00D4675B"/>
    <w:rsid w:val="00D46F28"/>
    <w:rsid w:val="00D4735A"/>
    <w:rsid w:val="00D47671"/>
    <w:rsid w:val="00D47A8F"/>
    <w:rsid w:val="00D500F1"/>
    <w:rsid w:val="00D532D4"/>
    <w:rsid w:val="00D5338B"/>
    <w:rsid w:val="00D5385F"/>
    <w:rsid w:val="00D544EB"/>
    <w:rsid w:val="00D55104"/>
    <w:rsid w:val="00D55734"/>
    <w:rsid w:val="00D5598A"/>
    <w:rsid w:val="00D5640C"/>
    <w:rsid w:val="00D564FC"/>
    <w:rsid w:val="00D56E18"/>
    <w:rsid w:val="00D5726B"/>
    <w:rsid w:val="00D5778E"/>
    <w:rsid w:val="00D57B81"/>
    <w:rsid w:val="00D60DD1"/>
    <w:rsid w:val="00D61691"/>
    <w:rsid w:val="00D618A1"/>
    <w:rsid w:val="00D61B69"/>
    <w:rsid w:val="00D622D4"/>
    <w:rsid w:val="00D628AA"/>
    <w:rsid w:val="00D632BE"/>
    <w:rsid w:val="00D63CDF"/>
    <w:rsid w:val="00D63D0B"/>
    <w:rsid w:val="00D6444F"/>
    <w:rsid w:val="00D64CE0"/>
    <w:rsid w:val="00D65495"/>
    <w:rsid w:val="00D65CBD"/>
    <w:rsid w:val="00D65D4E"/>
    <w:rsid w:val="00D67CCA"/>
    <w:rsid w:val="00D701EA"/>
    <w:rsid w:val="00D705A6"/>
    <w:rsid w:val="00D70B25"/>
    <w:rsid w:val="00D7104F"/>
    <w:rsid w:val="00D7135E"/>
    <w:rsid w:val="00D72D06"/>
    <w:rsid w:val="00D72F20"/>
    <w:rsid w:val="00D74906"/>
    <w:rsid w:val="00D7522C"/>
    <w:rsid w:val="00D7536F"/>
    <w:rsid w:val="00D7585C"/>
    <w:rsid w:val="00D762E1"/>
    <w:rsid w:val="00D76668"/>
    <w:rsid w:val="00D776ED"/>
    <w:rsid w:val="00D77A48"/>
    <w:rsid w:val="00D77F9E"/>
    <w:rsid w:val="00D80545"/>
    <w:rsid w:val="00D8127A"/>
    <w:rsid w:val="00D821D2"/>
    <w:rsid w:val="00D847AC"/>
    <w:rsid w:val="00D85B84"/>
    <w:rsid w:val="00D8651E"/>
    <w:rsid w:val="00D865E2"/>
    <w:rsid w:val="00D86980"/>
    <w:rsid w:val="00D87E78"/>
    <w:rsid w:val="00D90273"/>
    <w:rsid w:val="00D90B9F"/>
    <w:rsid w:val="00D91912"/>
    <w:rsid w:val="00D92125"/>
    <w:rsid w:val="00D92144"/>
    <w:rsid w:val="00D92193"/>
    <w:rsid w:val="00D92DC0"/>
    <w:rsid w:val="00D94960"/>
    <w:rsid w:val="00D954E0"/>
    <w:rsid w:val="00D954E4"/>
    <w:rsid w:val="00D955E2"/>
    <w:rsid w:val="00D96149"/>
    <w:rsid w:val="00D969BD"/>
    <w:rsid w:val="00D96BB9"/>
    <w:rsid w:val="00D96DDA"/>
    <w:rsid w:val="00D971EB"/>
    <w:rsid w:val="00D97AB2"/>
    <w:rsid w:val="00DA0302"/>
    <w:rsid w:val="00DA146E"/>
    <w:rsid w:val="00DA238D"/>
    <w:rsid w:val="00DA2683"/>
    <w:rsid w:val="00DA3D55"/>
    <w:rsid w:val="00DA3DD5"/>
    <w:rsid w:val="00DA3F91"/>
    <w:rsid w:val="00DA4AC9"/>
    <w:rsid w:val="00DA50E7"/>
    <w:rsid w:val="00DA6C52"/>
    <w:rsid w:val="00DA722D"/>
    <w:rsid w:val="00DB1535"/>
    <w:rsid w:val="00DB1696"/>
    <w:rsid w:val="00DB2B0D"/>
    <w:rsid w:val="00DB342B"/>
    <w:rsid w:val="00DB481C"/>
    <w:rsid w:val="00DB4892"/>
    <w:rsid w:val="00DB539A"/>
    <w:rsid w:val="00DB5531"/>
    <w:rsid w:val="00DB5729"/>
    <w:rsid w:val="00DB5AD1"/>
    <w:rsid w:val="00DB5CCE"/>
    <w:rsid w:val="00DB686E"/>
    <w:rsid w:val="00DC02F3"/>
    <w:rsid w:val="00DC0E8A"/>
    <w:rsid w:val="00DC0ECA"/>
    <w:rsid w:val="00DC1327"/>
    <w:rsid w:val="00DC2694"/>
    <w:rsid w:val="00DC26B3"/>
    <w:rsid w:val="00DC36AA"/>
    <w:rsid w:val="00DC3C1C"/>
    <w:rsid w:val="00DC3EE5"/>
    <w:rsid w:val="00DC4A5E"/>
    <w:rsid w:val="00DC5D47"/>
    <w:rsid w:val="00DC6038"/>
    <w:rsid w:val="00DC6DF0"/>
    <w:rsid w:val="00DC7B89"/>
    <w:rsid w:val="00DC7E34"/>
    <w:rsid w:val="00DD0F16"/>
    <w:rsid w:val="00DD0FD4"/>
    <w:rsid w:val="00DD116F"/>
    <w:rsid w:val="00DD1246"/>
    <w:rsid w:val="00DD3446"/>
    <w:rsid w:val="00DD3FB3"/>
    <w:rsid w:val="00DD572C"/>
    <w:rsid w:val="00DD5BB5"/>
    <w:rsid w:val="00DD5CDD"/>
    <w:rsid w:val="00DD700E"/>
    <w:rsid w:val="00DE0A29"/>
    <w:rsid w:val="00DE1110"/>
    <w:rsid w:val="00DE163E"/>
    <w:rsid w:val="00DE1A41"/>
    <w:rsid w:val="00DE22E5"/>
    <w:rsid w:val="00DE2BCB"/>
    <w:rsid w:val="00DE3375"/>
    <w:rsid w:val="00DE35C5"/>
    <w:rsid w:val="00DE366F"/>
    <w:rsid w:val="00DE3938"/>
    <w:rsid w:val="00DE445A"/>
    <w:rsid w:val="00DE4AAE"/>
    <w:rsid w:val="00DE4B9B"/>
    <w:rsid w:val="00DE4D75"/>
    <w:rsid w:val="00DE623F"/>
    <w:rsid w:val="00DE7581"/>
    <w:rsid w:val="00DE7693"/>
    <w:rsid w:val="00DE7B16"/>
    <w:rsid w:val="00DE7E7A"/>
    <w:rsid w:val="00DF06F3"/>
    <w:rsid w:val="00DF0969"/>
    <w:rsid w:val="00DF0FFA"/>
    <w:rsid w:val="00DF1337"/>
    <w:rsid w:val="00DF1A65"/>
    <w:rsid w:val="00DF1ACD"/>
    <w:rsid w:val="00DF3D51"/>
    <w:rsid w:val="00DF4BB4"/>
    <w:rsid w:val="00DF6D1C"/>
    <w:rsid w:val="00DF7C16"/>
    <w:rsid w:val="00E00690"/>
    <w:rsid w:val="00E0122D"/>
    <w:rsid w:val="00E02502"/>
    <w:rsid w:val="00E02A76"/>
    <w:rsid w:val="00E03585"/>
    <w:rsid w:val="00E037E3"/>
    <w:rsid w:val="00E04001"/>
    <w:rsid w:val="00E060E5"/>
    <w:rsid w:val="00E063C1"/>
    <w:rsid w:val="00E070CB"/>
    <w:rsid w:val="00E07383"/>
    <w:rsid w:val="00E07D35"/>
    <w:rsid w:val="00E10E7E"/>
    <w:rsid w:val="00E114B4"/>
    <w:rsid w:val="00E11500"/>
    <w:rsid w:val="00E12227"/>
    <w:rsid w:val="00E12C03"/>
    <w:rsid w:val="00E1345B"/>
    <w:rsid w:val="00E14076"/>
    <w:rsid w:val="00E14E94"/>
    <w:rsid w:val="00E165BC"/>
    <w:rsid w:val="00E16A9E"/>
    <w:rsid w:val="00E16C6A"/>
    <w:rsid w:val="00E17C9B"/>
    <w:rsid w:val="00E200E9"/>
    <w:rsid w:val="00E21FAA"/>
    <w:rsid w:val="00E22419"/>
    <w:rsid w:val="00E232BF"/>
    <w:rsid w:val="00E232F9"/>
    <w:rsid w:val="00E2359C"/>
    <w:rsid w:val="00E238D2"/>
    <w:rsid w:val="00E23F6B"/>
    <w:rsid w:val="00E24537"/>
    <w:rsid w:val="00E24C07"/>
    <w:rsid w:val="00E25746"/>
    <w:rsid w:val="00E264FF"/>
    <w:rsid w:val="00E26632"/>
    <w:rsid w:val="00E27C52"/>
    <w:rsid w:val="00E31AD0"/>
    <w:rsid w:val="00E3200D"/>
    <w:rsid w:val="00E32DA2"/>
    <w:rsid w:val="00E33BD1"/>
    <w:rsid w:val="00E342A3"/>
    <w:rsid w:val="00E3439B"/>
    <w:rsid w:val="00E346D5"/>
    <w:rsid w:val="00E354E8"/>
    <w:rsid w:val="00E372F6"/>
    <w:rsid w:val="00E37582"/>
    <w:rsid w:val="00E37DCA"/>
    <w:rsid w:val="00E4098C"/>
    <w:rsid w:val="00E40CCC"/>
    <w:rsid w:val="00E41AF8"/>
    <w:rsid w:val="00E426D5"/>
    <w:rsid w:val="00E4441F"/>
    <w:rsid w:val="00E4545A"/>
    <w:rsid w:val="00E473A0"/>
    <w:rsid w:val="00E47530"/>
    <w:rsid w:val="00E47F23"/>
    <w:rsid w:val="00E50151"/>
    <w:rsid w:val="00E50DAE"/>
    <w:rsid w:val="00E51E49"/>
    <w:rsid w:val="00E51F6D"/>
    <w:rsid w:val="00E5241C"/>
    <w:rsid w:val="00E52C42"/>
    <w:rsid w:val="00E52CF7"/>
    <w:rsid w:val="00E533D6"/>
    <w:rsid w:val="00E55037"/>
    <w:rsid w:val="00E576C3"/>
    <w:rsid w:val="00E605AE"/>
    <w:rsid w:val="00E617A6"/>
    <w:rsid w:val="00E61E12"/>
    <w:rsid w:val="00E6201C"/>
    <w:rsid w:val="00E62257"/>
    <w:rsid w:val="00E631A9"/>
    <w:rsid w:val="00E642BD"/>
    <w:rsid w:val="00E64921"/>
    <w:rsid w:val="00E64FAD"/>
    <w:rsid w:val="00E663E5"/>
    <w:rsid w:val="00E67050"/>
    <w:rsid w:val="00E673AD"/>
    <w:rsid w:val="00E6771D"/>
    <w:rsid w:val="00E67821"/>
    <w:rsid w:val="00E7096D"/>
    <w:rsid w:val="00E711C9"/>
    <w:rsid w:val="00E71491"/>
    <w:rsid w:val="00E721FC"/>
    <w:rsid w:val="00E72FC9"/>
    <w:rsid w:val="00E73217"/>
    <w:rsid w:val="00E7596C"/>
    <w:rsid w:val="00E75B7D"/>
    <w:rsid w:val="00E80C0D"/>
    <w:rsid w:val="00E816CA"/>
    <w:rsid w:val="00E828F7"/>
    <w:rsid w:val="00E82A94"/>
    <w:rsid w:val="00E82F22"/>
    <w:rsid w:val="00E83C48"/>
    <w:rsid w:val="00E852F2"/>
    <w:rsid w:val="00E854D1"/>
    <w:rsid w:val="00E85956"/>
    <w:rsid w:val="00E866C4"/>
    <w:rsid w:val="00E86A14"/>
    <w:rsid w:val="00E86AA2"/>
    <w:rsid w:val="00E8754C"/>
    <w:rsid w:val="00E878F2"/>
    <w:rsid w:val="00E90504"/>
    <w:rsid w:val="00E90654"/>
    <w:rsid w:val="00E910F7"/>
    <w:rsid w:val="00E916E0"/>
    <w:rsid w:val="00E92402"/>
    <w:rsid w:val="00E93402"/>
    <w:rsid w:val="00E9394E"/>
    <w:rsid w:val="00E93B7B"/>
    <w:rsid w:val="00E93B7C"/>
    <w:rsid w:val="00E94403"/>
    <w:rsid w:val="00E944F6"/>
    <w:rsid w:val="00E95EC7"/>
    <w:rsid w:val="00E95F6C"/>
    <w:rsid w:val="00E96B61"/>
    <w:rsid w:val="00E96C98"/>
    <w:rsid w:val="00E978A0"/>
    <w:rsid w:val="00EA0271"/>
    <w:rsid w:val="00EA1683"/>
    <w:rsid w:val="00EA16B4"/>
    <w:rsid w:val="00EA1B27"/>
    <w:rsid w:val="00EA1FD4"/>
    <w:rsid w:val="00EA3275"/>
    <w:rsid w:val="00EA37EE"/>
    <w:rsid w:val="00EA3E00"/>
    <w:rsid w:val="00EA423F"/>
    <w:rsid w:val="00EA4D72"/>
    <w:rsid w:val="00EA51F3"/>
    <w:rsid w:val="00EA5A20"/>
    <w:rsid w:val="00EA5FBA"/>
    <w:rsid w:val="00EA6650"/>
    <w:rsid w:val="00EB14BF"/>
    <w:rsid w:val="00EB1A44"/>
    <w:rsid w:val="00EB3EF4"/>
    <w:rsid w:val="00EB542A"/>
    <w:rsid w:val="00EB5485"/>
    <w:rsid w:val="00EB6F24"/>
    <w:rsid w:val="00EC039F"/>
    <w:rsid w:val="00EC06BA"/>
    <w:rsid w:val="00EC22DD"/>
    <w:rsid w:val="00EC2AA9"/>
    <w:rsid w:val="00EC2D05"/>
    <w:rsid w:val="00EC32F0"/>
    <w:rsid w:val="00EC3A0C"/>
    <w:rsid w:val="00EC3D92"/>
    <w:rsid w:val="00EC51D6"/>
    <w:rsid w:val="00EC55EA"/>
    <w:rsid w:val="00EC5925"/>
    <w:rsid w:val="00EC6D07"/>
    <w:rsid w:val="00ED0149"/>
    <w:rsid w:val="00ED0A1B"/>
    <w:rsid w:val="00ED0FDE"/>
    <w:rsid w:val="00ED2975"/>
    <w:rsid w:val="00ED2FCD"/>
    <w:rsid w:val="00ED4044"/>
    <w:rsid w:val="00ED412E"/>
    <w:rsid w:val="00ED5DAF"/>
    <w:rsid w:val="00ED60F1"/>
    <w:rsid w:val="00ED6C4A"/>
    <w:rsid w:val="00ED6CDE"/>
    <w:rsid w:val="00ED7491"/>
    <w:rsid w:val="00EE2B0E"/>
    <w:rsid w:val="00EE2ED1"/>
    <w:rsid w:val="00EE38E7"/>
    <w:rsid w:val="00EE3E24"/>
    <w:rsid w:val="00EE46F7"/>
    <w:rsid w:val="00EE6E8F"/>
    <w:rsid w:val="00EF002D"/>
    <w:rsid w:val="00EF0097"/>
    <w:rsid w:val="00EF2232"/>
    <w:rsid w:val="00EF31AB"/>
    <w:rsid w:val="00EF4D70"/>
    <w:rsid w:val="00EF5412"/>
    <w:rsid w:val="00EF58A0"/>
    <w:rsid w:val="00EF6B5A"/>
    <w:rsid w:val="00EF6C8B"/>
    <w:rsid w:val="00EF7DE3"/>
    <w:rsid w:val="00F01DB8"/>
    <w:rsid w:val="00F02007"/>
    <w:rsid w:val="00F03103"/>
    <w:rsid w:val="00F03607"/>
    <w:rsid w:val="00F0360C"/>
    <w:rsid w:val="00F0384C"/>
    <w:rsid w:val="00F04766"/>
    <w:rsid w:val="00F04AEF"/>
    <w:rsid w:val="00F04C6E"/>
    <w:rsid w:val="00F058E2"/>
    <w:rsid w:val="00F05E39"/>
    <w:rsid w:val="00F05E78"/>
    <w:rsid w:val="00F06A65"/>
    <w:rsid w:val="00F0722B"/>
    <w:rsid w:val="00F07DF6"/>
    <w:rsid w:val="00F100ED"/>
    <w:rsid w:val="00F105EA"/>
    <w:rsid w:val="00F1075C"/>
    <w:rsid w:val="00F10B0C"/>
    <w:rsid w:val="00F10BFC"/>
    <w:rsid w:val="00F10DA9"/>
    <w:rsid w:val="00F11925"/>
    <w:rsid w:val="00F1279A"/>
    <w:rsid w:val="00F146C8"/>
    <w:rsid w:val="00F15652"/>
    <w:rsid w:val="00F15792"/>
    <w:rsid w:val="00F1679F"/>
    <w:rsid w:val="00F16F51"/>
    <w:rsid w:val="00F2009F"/>
    <w:rsid w:val="00F20AEA"/>
    <w:rsid w:val="00F21464"/>
    <w:rsid w:val="00F21FB4"/>
    <w:rsid w:val="00F22BD4"/>
    <w:rsid w:val="00F23544"/>
    <w:rsid w:val="00F23A6C"/>
    <w:rsid w:val="00F248EA"/>
    <w:rsid w:val="00F24D59"/>
    <w:rsid w:val="00F25250"/>
    <w:rsid w:val="00F2568D"/>
    <w:rsid w:val="00F26A9B"/>
    <w:rsid w:val="00F271DE"/>
    <w:rsid w:val="00F301B3"/>
    <w:rsid w:val="00F30884"/>
    <w:rsid w:val="00F3170D"/>
    <w:rsid w:val="00F33407"/>
    <w:rsid w:val="00F3492C"/>
    <w:rsid w:val="00F354A4"/>
    <w:rsid w:val="00F40316"/>
    <w:rsid w:val="00F409D7"/>
    <w:rsid w:val="00F4114D"/>
    <w:rsid w:val="00F42784"/>
    <w:rsid w:val="00F42801"/>
    <w:rsid w:val="00F4295C"/>
    <w:rsid w:val="00F42FF4"/>
    <w:rsid w:val="00F4360D"/>
    <w:rsid w:val="00F438CB"/>
    <w:rsid w:val="00F438FB"/>
    <w:rsid w:val="00F441E6"/>
    <w:rsid w:val="00F444FE"/>
    <w:rsid w:val="00F45025"/>
    <w:rsid w:val="00F4693B"/>
    <w:rsid w:val="00F46969"/>
    <w:rsid w:val="00F4795A"/>
    <w:rsid w:val="00F47F26"/>
    <w:rsid w:val="00F50533"/>
    <w:rsid w:val="00F50C0F"/>
    <w:rsid w:val="00F5232A"/>
    <w:rsid w:val="00F53562"/>
    <w:rsid w:val="00F54461"/>
    <w:rsid w:val="00F54E4B"/>
    <w:rsid w:val="00F55B3D"/>
    <w:rsid w:val="00F55ED3"/>
    <w:rsid w:val="00F564CA"/>
    <w:rsid w:val="00F565EA"/>
    <w:rsid w:val="00F56BA6"/>
    <w:rsid w:val="00F5722F"/>
    <w:rsid w:val="00F606E1"/>
    <w:rsid w:val="00F607D9"/>
    <w:rsid w:val="00F61062"/>
    <w:rsid w:val="00F611E7"/>
    <w:rsid w:val="00F61313"/>
    <w:rsid w:val="00F61DBE"/>
    <w:rsid w:val="00F627DA"/>
    <w:rsid w:val="00F63F81"/>
    <w:rsid w:val="00F645CD"/>
    <w:rsid w:val="00F64603"/>
    <w:rsid w:val="00F64DC7"/>
    <w:rsid w:val="00F65A8D"/>
    <w:rsid w:val="00F6617F"/>
    <w:rsid w:val="00F66A74"/>
    <w:rsid w:val="00F67374"/>
    <w:rsid w:val="00F67F3D"/>
    <w:rsid w:val="00F717FA"/>
    <w:rsid w:val="00F722F5"/>
    <w:rsid w:val="00F7288F"/>
    <w:rsid w:val="00F72E46"/>
    <w:rsid w:val="00F72F7D"/>
    <w:rsid w:val="00F73238"/>
    <w:rsid w:val="00F73445"/>
    <w:rsid w:val="00F73C88"/>
    <w:rsid w:val="00F7619B"/>
    <w:rsid w:val="00F769A9"/>
    <w:rsid w:val="00F775A8"/>
    <w:rsid w:val="00F77B9E"/>
    <w:rsid w:val="00F80AAA"/>
    <w:rsid w:val="00F81217"/>
    <w:rsid w:val="00F814DF"/>
    <w:rsid w:val="00F816A8"/>
    <w:rsid w:val="00F81743"/>
    <w:rsid w:val="00F81981"/>
    <w:rsid w:val="00F819DB"/>
    <w:rsid w:val="00F81F0E"/>
    <w:rsid w:val="00F81F4B"/>
    <w:rsid w:val="00F83730"/>
    <w:rsid w:val="00F83966"/>
    <w:rsid w:val="00F8459C"/>
    <w:rsid w:val="00F847A6"/>
    <w:rsid w:val="00F858CF"/>
    <w:rsid w:val="00F9137A"/>
    <w:rsid w:val="00F914DC"/>
    <w:rsid w:val="00F9194F"/>
    <w:rsid w:val="00F91E58"/>
    <w:rsid w:val="00F933E6"/>
    <w:rsid w:val="00F93802"/>
    <w:rsid w:val="00F93DF8"/>
    <w:rsid w:val="00F9430D"/>
    <w:rsid w:val="00F9441B"/>
    <w:rsid w:val="00F9474B"/>
    <w:rsid w:val="00F95F93"/>
    <w:rsid w:val="00F96C87"/>
    <w:rsid w:val="00FA098A"/>
    <w:rsid w:val="00FA0B04"/>
    <w:rsid w:val="00FA0C9B"/>
    <w:rsid w:val="00FA1154"/>
    <w:rsid w:val="00FA1ABA"/>
    <w:rsid w:val="00FA234A"/>
    <w:rsid w:val="00FA2C68"/>
    <w:rsid w:val="00FA371C"/>
    <w:rsid w:val="00FA3D70"/>
    <w:rsid w:val="00FA4C32"/>
    <w:rsid w:val="00FA6FC0"/>
    <w:rsid w:val="00FA7132"/>
    <w:rsid w:val="00FA7A0F"/>
    <w:rsid w:val="00FA7AC6"/>
    <w:rsid w:val="00FA7B2A"/>
    <w:rsid w:val="00FB1310"/>
    <w:rsid w:val="00FB213D"/>
    <w:rsid w:val="00FB35F9"/>
    <w:rsid w:val="00FB3A35"/>
    <w:rsid w:val="00FB3D63"/>
    <w:rsid w:val="00FB40DD"/>
    <w:rsid w:val="00FB5EF7"/>
    <w:rsid w:val="00FB606A"/>
    <w:rsid w:val="00FB625C"/>
    <w:rsid w:val="00FB62D4"/>
    <w:rsid w:val="00FB63E6"/>
    <w:rsid w:val="00FB68FD"/>
    <w:rsid w:val="00FB70D6"/>
    <w:rsid w:val="00FB75AA"/>
    <w:rsid w:val="00FB7B56"/>
    <w:rsid w:val="00FC23B2"/>
    <w:rsid w:val="00FC268D"/>
    <w:rsid w:val="00FC26E3"/>
    <w:rsid w:val="00FC29CE"/>
    <w:rsid w:val="00FC2C1D"/>
    <w:rsid w:val="00FC376F"/>
    <w:rsid w:val="00FC3982"/>
    <w:rsid w:val="00FC3ED1"/>
    <w:rsid w:val="00FC479E"/>
    <w:rsid w:val="00FC5490"/>
    <w:rsid w:val="00FC60F0"/>
    <w:rsid w:val="00FC60FE"/>
    <w:rsid w:val="00FC6789"/>
    <w:rsid w:val="00FC6BC3"/>
    <w:rsid w:val="00FC7C62"/>
    <w:rsid w:val="00FC7F02"/>
    <w:rsid w:val="00FD0D9B"/>
    <w:rsid w:val="00FD11D9"/>
    <w:rsid w:val="00FD1645"/>
    <w:rsid w:val="00FD1876"/>
    <w:rsid w:val="00FD18F7"/>
    <w:rsid w:val="00FD1BA5"/>
    <w:rsid w:val="00FD28FC"/>
    <w:rsid w:val="00FD46B8"/>
    <w:rsid w:val="00FD6176"/>
    <w:rsid w:val="00FD676E"/>
    <w:rsid w:val="00FD6E66"/>
    <w:rsid w:val="00FD6FA0"/>
    <w:rsid w:val="00FD7562"/>
    <w:rsid w:val="00FE0221"/>
    <w:rsid w:val="00FE0AD3"/>
    <w:rsid w:val="00FE184A"/>
    <w:rsid w:val="00FE1A24"/>
    <w:rsid w:val="00FE1A3D"/>
    <w:rsid w:val="00FE1CF3"/>
    <w:rsid w:val="00FE1D3C"/>
    <w:rsid w:val="00FE1E78"/>
    <w:rsid w:val="00FE1EB5"/>
    <w:rsid w:val="00FE21E2"/>
    <w:rsid w:val="00FE238E"/>
    <w:rsid w:val="00FE240D"/>
    <w:rsid w:val="00FE247C"/>
    <w:rsid w:val="00FE4CE1"/>
    <w:rsid w:val="00FE65CA"/>
    <w:rsid w:val="00FE7114"/>
    <w:rsid w:val="00FE7FCD"/>
    <w:rsid w:val="00FF0CA6"/>
    <w:rsid w:val="00FF17A3"/>
    <w:rsid w:val="00FF1902"/>
    <w:rsid w:val="00FF1B29"/>
    <w:rsid w:val="00FF33DF"/>
    <w:rsid w:val="00FF3430"/>
    <w:rsid w:val="00FF3F75"/>
    <w:rsid w:val="00FF4A04"/>
    <w:rsid w:val="00FF6465"/>
    <w:rsid w:val="00FF6743"/>
    <w:rsid w:val="00FF689E"/>
    <w:rsid w:val="00FF6D01"/>
    <w:rsid w:val="00FF6F7D"/>
    <w:rsid w:val="00FF7743"/>
    <w:rsid w:val="0DB2995E"/>
    <w:rsid w:val="2D582893"/>
    <w:rsid w:val="45AA7BB1"/>
    <w:rsid w:val="72EA0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BB127"/>
  <w15:chartTrackingRefBased/>
  <w15:docId w15:val="{0329267A-1449-4D36-AB64-8F06AC9F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F4FF5"/>
    <w:pPr>
      <w:ind w:left="720"/>
      <w:contextualSpacing/>
      <w:jc w:val="left"/>
    </w:pPr>
    <w:rPr>
      <w:rFonts w:eastAsia="Times New Roman"/>
      <w:sz w:val="24"/>
      <w:szCs w:val="24"/>
    </w:rPr>
  </w:style>
  <w:style w:type="character" w:styleId="Hyperlink">
    <w:name w:val="Hyperlink"/>
    <w:basedOn w:val="DefaultParagraphFont"/>
    <w:rsid w:val="00E25746"/>
    <w:rPr>
      <w:color w:val="0563C1" w:themeColor="hyperlink"/>
      <w:u w:val="single"/>
    </w:rPr>
  </w:style>
  <w:style w:type="character" w:customStyle="1" w:styleId="UnresolvedMention1">
    <w:name w:val="Unresolved Mention1"/>
    <w:basedOn w:val="DefaultParagraphFont"/>
    <w:uiPriority w:val="99"/>
    <w:semiHidden/>
    <w:unhideWhenUsed/>
    <w:rsid w:val="008210F5"/>
    <w:rPr>
      <w:color w:val="605E5C"/>
      <w:shd w:val="clear" w:color="auto" w:fill="E1DFDD"/>
    </w:rPr>
  </w:style>
  <w:style w:type="paragraph" w:styleId="BalloonText">
    <w:name w:val="Balloon Text"/>
    <w:basedOn w:val="Normal"/>
    <w:link w:val="BalloonTextChar"/>
    <w:semiHidden/>
    <w:unhideWhenUsed/>
    <w:rsid w:val="007E6DAF"/>
    <w:rPr>
      <w:sz w:val="18"/>
      <w:szCs w:val="18"/>
    </w:rPr>
  </w:style>
  <w:style w:type="character" w:customStyle="1" w:styleId="BalloonTextChar">
    <w:name w:val="Balloon Text Char"/>
    <w:basedOn w:val="DefaultParagraphFont"/>
    <w:link w:val="BalloonText"/>
    <w:semiHidden/>
    <w:rsid w:val="007E6DAF"/>
    <w:rPr>
      <w:sz w:val="18"/>
      <w:szCs w:val="18"/>
    </w:rPr>
  </w:style>
  <w:style w:type="character" w:styleId="CommentReference">
    <w:name w:val="annotation reference"/>
    <w:basedOn w:val="DefaultParagraphFont"/>
    <w:rsid w:val="008326C9"/>
    <w:rPr>
      <w:sz w:val="16"/>
      <w:szCs w:val="16"/>
    </w:rPr>
  </w:style>
  <w:style w:type="paragraph" w:styleId="CommentText">
    <w:name w:val="annotation text"/>
    <w:basedOn w:val="Normal"/>
    <w:link w:val="CommentTextChar"/>
    <w:rsid w:val="008326C9"/>
  </w:style>
  <w:style w:type="character" w:customStyle="1" w:styleId="CommentTextChar">
    <w:name w:val="Comment Text Char"/>
    <w:basedOn w:val="DefaultParagraphFont"/>
    <w:link w:val="CommentText"/>
    <w:rsid w:val="008326C9"/>
  </w:style>
  <w:style w:type="paragraph" w:styleId="CommentSubject">
    <w:name w:val="annotation subject"/>
    <w:basedOn w:val="CommentText"/>
    <w:next w:val="CommentText"/>
    <w:link w:val="CommentSubjectChar"/>
    <w:semiHidden/>
    <w:unhideWhenUsed/>
    <w:rsid w:val="008326C9"/>
    <w:rPr>
      <w:b/>
      <w:bCs/>
    </w:rPr>
  </w:style>
  <w:style w:type="character" w:customStyle="1" w:styleId="CommentSubjectChar">
    <w:name w:val="Comment Subject Char"/>
    <w:basedOn w:val="CommentTextChar"/>
    <w:link w:val="CommentSubject"/>
    <w:semiHidden/>
    <w:rsid w:val="008326C9"/>
    <w:rPr>
      <w:b/>
      <w:bCs/>
    </w:rPr>
  </w:style>
  <w:style w:type="character" w:styleId="UnresolvedMention">
    <w:name w:val="Unresolved Mention"/>
    <w:basedOn w:val="DefaultParagraphFont"/>
    <w:uiPriority w:val="99"/>
    <w:semiHidden/>
    <w:unhideWhenUsed/>
    <w:rsid w:val="008500FA"/>
    <w:rPr>
      <w:color w:val="605E5C"/>
      <w:shd w:val="clear" w:color="auto" w:fill="E1DFDD"/>
    </w:rPr>
  </w:style>
  <w:style w:type="character" w:styleId="PlaceholderText">
    <w:name w:val="Placeholder Text"/>
    <w:basedOn w:val="DefaultParagraphFont"/>
    <w:uiPriority w:val="99"/>
    <w:semiHidden/>
    <w:rsid w:val="001954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17000">
      <w:bodyDiv w:val="1"/>
      <w:marLeft w:val="0"/>
      <w:marRight w:val="0"/>
      <w:marTop w:val="0"/>
      <w:marBottom w:val="0"/>
      <w:divBdr>
        <w:top w:val="none" w:sz="0" w:space="0" w:color="auto"/>
        <w:left w:val="none" w:sz="0" w:space="0" w:color="auto"/>
        <w:bottom w:val="none" w:sz="0" w:space="0" w:color="auto"/>
        <w:right w:val="none" w:sz="0" w:space="0" w:color="auto"/>
      </w:divBdr>
    </w:div>
    <w:div w:id="221142847">
      <w:bodyDiv w:val="1"/>
      <w:marLeft w:val="0"/>
      <w:marRight w:val="0"/>
      <w:marTop w:val="0"/>
      <w:marBottom w:val="0"/>
      <w:divBdr>
        <w:top w:val="none" w:sz="0" w:space="0" w:color="auto"/>
        <w:left w:val="none" w:sz="0" w:space="0" w:color="auto"/>
        <w:bottom w:val="none" w:sz="0" w:space="0" w:color="auto"/>
        <w:right w:val="none" w:sz="0" w:space="0" w:color="auto"/>
      </w:divBdr>
      <w:divsChild>
        <w:div w:id="578442729">
          <w:marLeft w:val="360"/>
          <w:marRight w:val="0"/>
          <w:marTop w:val="200"/>
          <w:marBottom w:val="0"/>
          <w:divBdr>
            <w:top w:val="none" w:sz="0" w:space="0" w:color="auto"/>
            <w:left w:val="none" w:sz="0" w:space="0" w:color="auto"/>
            <w:bottom w:val="none" w:sz="0" w:space="0" w:color="auto"/>
            <w:right w:val="none" w:sz="0" w:space="0" w:color="auto"/>
          </w:divBdr>
        </w:div>
        <w:div w:id="1349595877">
          <w:marLeft w:val="360"/>
          <w:marRight w:val="0"/>
          <w:marTop w:val="200"/>
          <w:marBottom w:val="0"/>
          <w:divBdr>
            <w:top w:val="none" w:sz="0" w:space="0" w:color="auto"/>
            <w:left w:val="none" w:sz="0" w:space="0" w:color="auto"/>
            <w:bottom w:val="none" w:sz="0" w:space="0" w:color="auto"/>
            <w:right w:val="none" w:sz="0" w:space="0" w:color="auto"/>
          </w:divBdr>
        </w:div>
        <w:div w:id="1423381737">
          <w:marLeft w:val="360"/>
          <w:marRight w:val="0"/>
          <w:marTop w:val="200"/>
          <w:marBottom w:val="0"/>
          <w:divBdr>
            <w:top w:val="none" w:sz="0" w:space="0" w:color="auto"/>
            <w:left w:val="none" w:sz="0" w:space="0" w:color="auto"/>
            <w:bottom w:val="none" w:sz="0" w:space="0" w:color="auto"/>
            <w:right w:val="none" w:sz="0" w:space="0" w:color="auto"/>
          </w:divBdr>
        </w:div>
        <w:div w:id="1558779628">
          <w:marLeft w:val="360"/>
          <w:marRight w:val="0"/>
          <w:marTop w:val="200"/>
          <w:marBottom w:val="0"/>
          <w:divBdr>
            <w:top w:val="none" w:sz="0" w:space="0" w:color="auto"/>
            <w:left w:val="none" w:sz="0" w:space="0" w:color="auto"/>
            <w:bottom w:val="none" w:sz="0" w:space="0" w:color="auto"/>
            <w:right w:val="none" w:sz="0" w:space="0" w:color="auto"/>
          </w:divBdr>
        </w:div>
      </w:divsChild>
    </w:div>
    <w:div w:id="255217246">
      <w:bodyDiv w:val="1"/>
      <w:marLeft w:val="0"/>
      <w:marRight w:val="0"/>
      <w:marTop w:val="0"/>
      <w:marBottom w:val="0"/>
      <w:divBdr>
        <w:top w:val="none" w:sz="0" w:space="0" w:color="auto"/>
        <w:left w:val="none" w:sz="0" w:space="0" w:color="auto"/>
        <w:bottom w:val="none" w:sz="0" w:space="0" w:color="auto"/>
        <w:right w:val="none" w:sz="0" w:space="0" w:color="auto"/>
      </w:divBdr>
      <w:divsChild>
        <w:div w:id="798840775">
          <w:marLeft w:val="806"/>
          <w:marRight w:val="0"/>
          <w:marTop w:val="200"/>
          <w:marBottom w:val="0"/>
          <w:divBdr>
            <w:top w:val="none" w:sz="0" w:space="0" w:color="auto"/>
            <w:left w:val="none" w:sz="0" w:space="0" w:color="auto"/>
            <w:bottom w:val="none" w:sz="0" w:space="0" w:color="auto"/>
            <w:right w:val="none" w:sz="0" w:space="0" w:color="auto"/>
          </w:divBdr>
        </w:div>
        <w:div w:id="1142887268">
          <w:marLeft w:val="360"/>
          <w:marRight w:val="0"/>
          <w:marTop w:val="200"/>
          <w:marBottom w:val="0"/>
          <w:divBdr>
            <w:top w:val="none" w:sz="0" w:space="0" w:color="auto"/>
            <w:left w:val="none" w:sz="0" w:space="0" w:color="auto"/>
            <w:bottom w:val="none" w:sz="0" w:space="0" w:color="auto"/>
            <w:right w:val="none" w:sz="0" w:space="0" w:color="auto"/>
          </w:divBdr>
        </w:div>
        <w:div w:id="1480268758">
          <w:marLeft w:val="806"/>
          <w:marRight w:val="0"/>
          <w:marTop w:val="200"/>
          <w:marBottom w:val="0"/>
          <w:divBdr>
            <w:top w:val="none" w:sz="0" w:space="0" w:color="auto"/>
            <w:left w:val="none" w:sz="0" w:space="0" w:color="auto"/>
            <w:bottom w:val="none" w:sz="0" w:space="0" w:color="auto"/>
            <w:right w:val="none" w:sz="0" w:space="0" w:color="auto"/>
          </w:divBdr>
        </w:div>
        <w:div w:id="1998605097">
          <w:marLeft w:val="806"/>
          <w:marRight w:val="0"/>
          <w:marTop w:val="200"/>
          <w:marBottom w:val="0"/>
          <w:divBdr>
            <w:top w:val="none" w:sz="0" w:space="0" w:color="auto"/>
            <w:left w:val="none" w:sz="0" w:space="0" w:color="auto"/>
            <w:bottom w:val="none" w:sz="0" w:space="0" w:color="auto"/>
            <w:right w:val="none" w:sz="0" w:space="0" w:color="auto"/>
          </w:divBdr>
        </w:div>
        <w:div w:id="2102531583">
          <w:marLeft w:val="806"/>
          <w:marRight w:val="0"/>
          <w:marTop w:val="200"/>
          <w:marBottom w:val="0"/>
          <w:divBdr>
            <w:top w:val="none" w:sz="0" w:space="0" w:color="auto"/>
            <w:left w:val="none" w:sz="0" w:space="0" w:color="auto"/>
            <w:bottom w:val="none" w:sz="0" w:space="0" w:color="auto"/>
            <w:right w:val="none" w:sz="0" w:space="0" w:color="auto"/>
          </w:divBdr>
        </w:div>
      </w:divsChild>
    </w:div>
    <w:div w:id="257372940">
      <w:bodyDiv w:val="1"/>
      <w:marLeft w:val="0"/>
      <w:marRight w:val="0"/>
      <w:marTop w:val="0"/>
      <w:marBottom w:val="0"/>
      <w:divBdr>
        <w:top w:val="none" w:sz="0" w:space="0" w:color="auto"/>
        <w:left w:val="none" w:sz="0" w:space="0" w:color="auto"/>
        <w:bottom w:val="none" w:sz="0" w:space="0" w:color="auto"/>
        <w:right w:val="none" w:sz="0" w:space="0" w:color="auto"/>
      </w:divBdr>
    </w:div>
    <w:div w:id="378632326">
      <w:bodyDiv w:val="1"/>
      <w:marLeft w:val="0"/>
      <w:marRight w:val="0"/>
      <w:marTop w:val="0"/>
      <w:marBottom w:val="0"/>
      <w:divBdr>
        <w:top w:val="none" w:sz="0" w:space="0" w:color="auto"/>
        <w:left w:val="none" w:sz="0" w:space="0" w:color="auto"/>
        <w:bottom w:val="none" w:sz="0" w:space="0" w:color="auto"/>
        <w:right w:val="none" w:sz="0" w:space="0" w:color="auto"/>
      </w:divBdr>
      <w:divsChild>
        <w:div w:id="967010285">
          <w:marLeft w:val="360"/>
          <w:marRight w:val="0"/>
          <w:marTop w:val="200"/>
          <w:marBottom w:val="0"/>
          <w:divBdr>
            <w:top w:val="none" w:sz="0" w:space="0" w:color="auto"/>
            <w:left w:val="none" w:sz="0" w:space="0" w:color="auto"/>
            <w:bottom w:val="none" w:sz="0" w:space="0" w:color="auto"/>
            <w:right w:val="none" w:sz="0" w:space="0" w:color="auto"/>
          </w:divBdr>
        </w:div>
        <w:div w:id="988289481">
          <w:marLeft w:val="360"/>
          <w:marRight w:val="0"/>
          <w:marTop w:val="200"/>
          <w:marBottom w:val="0"/>
          <w:divBdr>
            <w:top w:val="none" w:sz="0" w:space="0" w:color="auto"/>
            <w:left w:val="none" w:sz="0" w:space="0" w:color="auto"/>
            <w:bottom w:val="none" w:sz="0" w:space="0" w:color="auto"/>
            <w:right w:val="none" w:sz="0" w:space="0" w:color="auto"/>
          </w:divBdr>
        </w:div>
      </w:divsChild>
    </w:div>
    <w:div w:id="517504859">
      <w:bodyDiv w:val="1"/>
      <w:marLeft w:val="0"/>
      <w:marRight w:val="0"/>
      <w:marTop w:val="0"/>
      <w:marBottom w:val="0"/>
      <w:divBdr>
        <w:top w:val="none" w:sz="0" w:space="0" w:color="auto"/>
        <w:left w:val="none" w:sz="0" w:space="0" w:color="auto"/>
        <w:bottom w:val="none" w:sz="0" w:space="0" w:color="auto"/>
        <w:right w:val="none" w:sz="0" w:space="0" w:color="auto"/>
      </w:divBdr>
      <w:divsChild>
        <w:div w:id="1104688984">
          <w:marLeft w:val="360"/>
          <w:marRight w:val="0"/>
          <w:marTop w:val="200"/>
          <w:marBottom w:val="0"/>
          <w:divBdr>
            <w:top w:val="none" w:sz="0" w:space="0" w:color="auto"/>
            <w:left w:val="none" w:sz="0" w:space="0" w:color="auto"/>
            <w:bottom w:val="none" w:sz="0" w:space="0" w:color="auto"/>
            <w:right w:val="none" w:sz="0" w:space="0" w:color="auto"/>
          </w:divBdr>
        </w:div>
        <w:div w:id="1640064765">
          <w:marLeft w:val="360"/>
          <w:marRight w:val="0"/>
          <w:marTop w:val="200"/>
          <w:marBottom w:val="0"/>
          <w:divBdr>
            <w:top w:val="none" w:sz="0" w:space="0" w:color="auto"/>
            <w:left w:val="none" w:sz="0" w:space="0" w:color="auto"/>
            <w:bottom w:val="none" w:sz="0" w:space="0" w:color="auto"/>
            <w:right w:val="none" w:sz="0" w:space="0" w:color="auto"/>
          </w:divBdr>
        </w:div>
        <w:div w:id="1711487737">
          <w:marLeft w:val="360"/>
          <w:marRight w:val="0"/>
          <w:marTop w:val="200"/>
          <w:marBottom w:val="0"/>
          <w:divBdr>
            <w:top w:val="none" w:sz="0" w:space="0" w:color="auto"/>
            <w:left w:val="none" w:sz="0" w:space="0" w:color="auto"/>
            <w:bottom w:val="none" w:sz="0" w:space="0" w:color="auto"/>
            <w:right w:val="none" w:sz="0" w:space="0" w:color="auto"/>
          </w:divBdr>
        </w:div>
      </w:divsChild>
    </w:div>
    <w:div w:id="523252051">
      <w:bodyDiv w:val="1"/>
      <w:marLeft w:val="0"/>
      <w:marRight w:val="0"/>
      <w:marTop w:val="0"/>
      <w:marBottom w:val="0"/>
      <w:divBdr>
        <w:top w:val="none" w:sz="0" w:space="0" w:color="auto"/>
        <w:left w:val="none" w:sz="0" w:space="0" w:color="auto"/>
        <w:bottom w:val="none" w:sz="0" w:space="0" w:color="auto"/>
        <w:right w:val="none" w:sz="0" w:space="0" w:color="auto"/>
      </w:divBdr>
      <w:divsChild>
        <w:div w:id="21784901">
          <w:marLeft w:val="360"/>
          <w:marRight w:val="0"/>
          <w:marTop w:val="200"/>
          <w:marBottom w:val="0"/>
          <w:divBdr>
            <w:top w:val="none" w:sz="0" w:space="0" w:color="auto"/>
            <w:left w:val="none" w:sz="0" w:space="0" w:color="auto"/>
            <w:bottom w:val="none" w:sz="0" w:space="0" w:color="auto"/>
            <w:right w:val="none" w:sz="0" w:space="0" w:color="auto"/>
          </w:divBdr>
        </w:div>
        <w:div w:id="302580805">
          <w:marLeft w:val="360"/>
          <w:marRight w:val="0"/>
          <w:marTop w:val="200"/>
          <w:marBottom w:val="0"/>
          <w:divBdr>
            <w:top w:val="none" w:sz="0" w:space="0" w:color="auto"/>
            <w:left w:val="none" w:sz="0" w:space="0" w:color="auto"/>
            <w:bottom w:val="none" w:sz="0" w:space="0" w:color="auto"/>
            <w:right w:val="none" w:sz="0" w:space="0" w:color="auto"/>
          </w:divBdr>
        </w:div>
        <w:div w:id="1813062875">
          <w:marLeft w:val="360"/>
          <w:marRight w:val="0"/>
          <w:marTop w:val="200"/>
          <w:marBottom w:val="0"/>
          <w:divBdr>
            <w:top w:val="none" w:sz="0" w:space="0" w:color="auto"/>
            <w:left w:val="none" w:sz="0" w:space="0" w:color="auto"/>
            <w:bottom w:val="none" w:sz="0" w:space="0" w:color="auto"/>
            <w:right w:val="none" w:sz="0" w:space="0" w:color="auto"/>
          </w:divBdr>
        </w:div>
        <w:div w:id="1944532490">
          <w:marLeft w:val="360"/>
          <w:marRight w:val="0"/>
          <w:marTop w:val="200"/>
          <w:marBottom w:val="0"/>
          <w:divBdr>
            <w:top w:val="none" w:sz="0" w:space="0" w:color="auto"/>
            <w:left w:val="none" w:sz="0" w:space="0" w:color="auto"/>
            <w:bottom w:val="none" w:sz="0" w:space="0" w:color="auto"/>
            <w:right w:val="none" w:sz="0" w:space="0" w:color="auto"/>
          </w:divBdr>
        </w:div>
      </w:divsChild>
    </w:div>
    <w:div w:id="544605218">
      <w:bodyDiv w:val="1"/>
      <w:marLeft w:val="0"/>
      <w:marRight w:val="0"/>
      <w:marTop w:val="0"/>
      <w:marBottom w:val="0"/>
      <w:divBdr>
        <w:top w:val="none" w:sz="0" w:space="0" w:color="auto"/>
        <w:left w:val="none" w:sz="0" w:space="0" w:color="auto"/>
        <w:bottom w:val="none" w:sz="0" w:space="0" w:color="auto"/>
        <w:right w:val="none" w:sz="0" w:space="0" w:color="auto"/>
      </w:divBdr>
      <w:divsChild>
        <w:div w:id="431052889">
          <w:marLeft w:val="547"/>
          <w:marRight w:val="0"/>
          <w:marTop w:val="0"/>
          <w:marBottom w:val="0"/>
          <w:divBdr>
            <w:top w:val="none" w:sz="0" w:space="0" w:color="auto"/>
            <w:left w:val="none" w:sz="0" w:space="0" w:color="auto"/>
            <w:bottom w:val="none" w:sz="0" w:space="0" w:color="auto"/>
            <w:right w:val="none" w:sz="0" w:space="0" w:color="auto"/>
          </w:divBdr>
        </w:div>
        <w:div w:id="1005941351">
          <w:marLeft w:val="547"/>
          <w:marRight w:val="0"/>
          <w:marTop w:val="0"/>
          <w:marBottom w:val="0"/>
          <w:divBdr>
            <w:top w:val="none" w:sz="0" w:space="0" w:color="auto"/>
            <w:left w:val="none" w:sz="0" w:space="0" w:color="auto"/>
            <w:bottom w:val="none" w:sz="0" w:space="0" w:color="auto"/>
            <w:right w:val="none" w:sz="0" w:space="0" w:color="auto"/>
          </w:divBdr>
        </w:div>
        <w:div w:id="1481845100">
          <w:marLeft w:val="547"/>
          <w:marRight w:val="0"/>
          <w:marTop w:val="0"/>
          <w:marBottom w:val="0"/>
          <w:divBdr>
            <w:top w:val="none" w:sz="0" w:space="0" w:color="auto"/>
            <w:left w:val="none" w:sz="0" w:space="0" w:color="auto"/>
            <w:bottom w:val="none" w:sz="0" w:space="0" w:color="auto"/>
            <w:right w:val="none" w:sz="0" w:space="0" w:color="auto"/>
          </w:divBdr>
        </w:div>
        <w:div w:id="2041318305">
          <w:marLeft w:val="547"/>
          <w:marRight w:val="0"/>
          <w:marTop w:val="0"/>
          <w:marBottom w:val="0"/>
          <w:divBdr>
            <w:top w:val="none" w:sz="0" w:space="0" w:color="auto"/>
            <w:left w:val="none" w:sz="0" w:space="0" w:color="auto"/>
            <w:bottom w:val="none" w:sz="0" w:space="0" w:color="auto"/>
            <w:right w:val="none" w:sz="0" w:space="0" w:color="auto"/>
          </w:divBdr>
        </w:div>
      </w:divsChild>
    </w:div>
    <w:div w:id="616108259">
      <w:bodyDiv w:val="1"/>
      <w:marLeft w:val="0"/>
      <w:marRight w:val="0"/>
      <w:marTop w:val="0"/>
      <w:marBottom w:val="0"/>
      <w:divBdr>
        <w:top w:val="none" w:sz="0" w:space="0" w:color="auto"/>
        <w:left w:val="none" w:sz="0" w:space="0" w:color="auto"/>
        <w:bottom w:val="none" w:sz="0" w:space="0" w:color="auto"/>
        <w:right w:val="none" w:sz="0" w:space="0" w:color="auto"/>
      </w:divBdr>
      <w:divsChild>
        <w:div w:id="45952538">
          <w:marLeft w:val="360"/>
          <w:marRight w:val="0"/>
          <w:marTop w:val="200"/>
          <w:marBottom w:val="0"/>
          <w:divBdr>
            <w:top w:val="none" w:sz="0" w:space="0" w:color="auto"/>
            <w:left w:val="none" w:sz="0" w:space="0" w:color="auto"/>
            <w:bottom w:val="none" w:sz="0" w:space="0" w:color="auto"/>
            <w:right w:val="none" w:sz="0" w:space="0" w:color="auto"/>
          </w:divBdr>
        </w:div>
        <w:div w:id="852572949">
          <w:marLeft w:val="360"/>
          <w:marRight w:val="0"/>
          <w:marTop w:val="200"/>
          <w:marBottom w:val="0"/>
          <w:divBdr>
            <w:top w:val="none" w:sz="0" w:space="0" w:color="auto"/>
            <w:left w:val="none" w:sz="0" w:space="0" w:color="auto"/>
            <w:bottom w:val="none" w:sz="0" w:space="0" w:color="auto"/>
            <w:right w:val="none" w:sz="0" w:space="0" w:color="auto"/>
          </w:divBdr>
        </w:div>
        <w:div w:id="945582390">
          <w:marLeft w:val="360"/>
          <w:marRight w:val="0"/>
          <w:marTop w:val="200"/>
          <w:marBottom w:val="0"/>
          <w:divBdr>
            <w:top w:val="none" w:sz="0" w:space="0" w:color="auto"/>
            <w:left w:val="none" w:sz="0" w:space="0" w:color="auto"/>
            <w:bottom w:val="none" w:sz="0" w:space="0" w:color="auto"/>
            <w:right w:val="none" w:sz="0" w:space="0" w:color="auto"/>
          </w:divBdr>
        </w:div>
        <w:div w:id="1052970896">
          <w:marLeft w:val="360"/>
          <w:marRight w:val="0"/>
          <w:marTop w:val="200"/>
          <w:marBottom w:val="0"/>
          <w:divBdr>
            <w:top w:val="none" w:sz="0" w:space="0" w:color="auto"/>
            <w:left w:val="none" w:sz="0" w:space="0" w:color="auto"/>
            <w:bottom w:val="none" w:sz="0" w:space="0" w:color="auto"/>
            <w:right w:val="none" w:sz="0" w:space="0" w:color="auto"/>
          </w:divBdr>
        </w:div>
        <w:div w:id="2147314607">
          <w:marLeft w:val="360"/>
          <w:marRight w:val="0"/>
          <w:marTop w:val="200"/>
          <w:marBottom w:val="0"/>
          <w:divBdr>
            <w:top w:val="none" w:sz="0" w:space="0" w:color="auto"/>
            <w:left w:val="none" w:sz="0" w:space="0" w:color="auto"/>
            <w:bottom w:val="none" w:sz="0" w:space="0" w:color="auto"/>
            <w:right w:val="none" w:sz="0" w:space="0" w:color="auto"/>
          </w:divBdr>
        </w:div>
      </w:divsChild>
    </w:div>
    <w:div w:id="811361192">
      <w:bodyDiv w:val="1"/>
      <w:marLeft w:val="0"/>
      <w:marRight w:val="0"/>
      <w:marTop w:val="0"/>
      <w:marBottom w:val="0"/>
      <w:divBdr>
        <w:top w:val="none" w:sz="0" w:space="0" w:color="auto"/>
        <w:left w:val="none" w:sz="0" w:space="0" w:color="auto"/>
        <w:bottom w:val="none" w:sz="0" w:space="0" w:color="auto"/>
        <w:right w:val="none" w:sz="0" w:space="0" w:color="auto"/>
      </w:divBdr>
      <w:divsChild>
        <w:div w:id="809129136">
          <w:marLeft w:val="360"/>
          <w:marRight w:val="0"/>
          <w:marTop w:val="200"/>
          <w:marBottom w:val="0"/>
          <w:divBdr>
            <w:top w:val="none" w:sz="0" w:space="0" w:color="auto"/>
            <w:left w:val="none" w:sz="0" w:space="0" w:color="auto"/>
            <w:bottom w:val="none" w:sz="0" w:space="0" w:color="auto"/>
            <w:right w:val="none" w:sz="0" w:space="0" w:color="auto"/>
          </w:divBdr>
        </w:div>
        <w:div w:id="1045526070">
          <w:marLeft w:val="360"/>
          <w:marRight w:val="0"/>
          <w:marTop w:val="200"/>
          <w:marBottom w:val="0"/>
          <w:divBdr>
            <w:top w:val="none" w:sz="0" w:space="0" w:color="auto"/>
            <w:left w:val="none" w:sz="0" w:space="0" w:color="auto"/>
            <w:bottom w:val="none" w:sz="0" w:space="0" w:color="auto"/>
            <w:right w:val="none" w:sz="0" w:space="0" w:color="auto"/>
          </w:divBdr>
        </w:div>
        <w:div w:id="1110586547">
          <w:marLeft w:val="360"/>
          <w:marRight w:val="0"/>
          <w:marTop w:val="200"/>
          <w:marBottom w:val="0"/>
          <w:divBdr>
            <w:top w:val="none" w:sz="0" w:space="0" w:color="auto"/>
            <w:left w:val="none" w:sz="0" w:space="0" w:color="auto"/>
            <w:bottom w:val="none" w:sz="0" w:space="0" w:color="auto"/>
            <w:right w:val="none" w:sz="0" w:space="0" w:color="auto"/>
          </w:divBdr>
        </w:div>
        <w:div w:id="1548683242">
          <w:marLeft w:val="360"/>
          <w:marRight w:val="0"/>
          <w:marTop w:val="200"/>
          <w:marBottom w:val="0"/>
          <w:divBdr>
            <w:top w:val="none" w:sz="0" w:space="0" w:color="auto"/>
            <w:left w:val="none" w:sz="0" w:space="0" w:color="auto"/>
            <w:bottom w:val="none" w:sz="0" w:space="0" w:color="auto"/>
            <w:right w:val="none" w:sz="0" w:space="0" w:color="auto"/>
          </w:divBdr>
        </w:div>
      </w:divsChild>
    </w:div>
    <w:div w:id="822084285">
      <w:bodyDiv w:val="1"/>
      <w:marLeft w:val="0"/>
      <w:marRight w:val="0"/>
      <w:marTop w:val="0"/>
      <w:marBottom w:val="0"/>
      <w:divBdr>
        <w:top w:val="none" w:sz="0" w:space="0" w:color="auto"/>
        <w:left w:val="none" w:sz="0" w:space="0" w:color="auto"/>
        <w:bottom w:val="none" w:sz="0" w:space="0" w:color="auto"/>
        <w:right w:val="none" w:sz="0" w:space="0" w:color="auto"/>
      </w:divBdr>
      <w:divsChild>
        <w:div w:id="1166289122">
          <w:marLeft w:val="360"/>
          <w:marRight w:val="0"/>
          <w:marTop w:val="200"/>
          <w:marBottom w:val="0"/>
          <w:divBdr>
            <w:top w:val="none" w:sz="0" w:space="0" w:color="auto"/>
            <w:left w:val="none" w:sz="0" w:space="0" w:color="auto"/>
            <w:bottom w:val="none" w:sz="0" w:space="0" w:color="auto"/>
            <w:right w:val="none" w:sz="0" w:space="0" w:color="auto"/>
          </w:divBdr>
        </w:div>
        <w:div w:id="1597204482">
          <w:marLeft w:val="360"/>
          <w:marRight w:val="0"/>
          <w:marTop w:val="200"/>
          <w:marBottom w:val="0"/>
          <w:divBdr>
            <w:top w:val="none" w:sz="0" w:space="0" w:color="auto"/>
            <w:left w:val="none" w:sz="0" w:space="0" w:color="auto"/>
            <w:bottom w:val="none" w:sz="0" w:space="0" w:color="auto"/>
            <w:right w:val="none" w:sz="0" w:space="0" w:color="auto"/>
          </w:divBdr>
        </w:div>
        <w:div w:id="1827865740">
          <w:marLeft w:val="360"/>
          <w:marRight w:val="0"/>
          <w:marTop w:val="200"/>
          <w:marBottom w:val="0"/>
          <w:divBdr>
            <w:top w:val="none" w:sz="0" w:space="0" w:color="auto"/>
            <w:left w:val="none" w:sz="0" w:space="0" w:color="auto"/>
            <w:bottom w:val="none" w:sz="0" w:space="0" w:color="auto"/>
            <w:right w:val="none" w:sz="0" w:space="0" w:color="auto"/>
          </w:divBdr>
        </w:div>
      </w:divsChild>
    </w:div>
    <w:div w:id="924340843">
      <w:bodyDiv w:val="1"/>
      <w:marLeft w:val="0"/>
      <w:marRight w:val="0"/>
      <w:marTop w:val="0"/>
      <w:marBottom w:val="0"/>
      <w:divBdr>
        <w:top w:val="none" w:sz="0" w:space="0" w:color="auto"/>
        <w:left w:val="none" w:sz="0" w:space="0" w:color="auto"/>
        <w:bottom w:val="none" w:sz="0" w:space="0" w:color="auto"/>
        <w:right w:val="none" w:sz="0" w:space="0" w:color="auto"/>
      </w:divBdr>
    </w:div>
    <w:div w:id="1079868795">
      <w:bodyDiv w:val="1"/>
      <w:marLeft w:val="0"/>
      <w:marRight w:val="0"/>
      <w:marTop w:val="0"/>
      <w:marBottom w:val="0"/>
      <w:divBdr>
        <w:top w:val="none" w:sz="0" w:space="0" w:color="auto"/>
        <w:left w:val="none" w:sz="0" w:space="0" w:color="auto"/>
        <w:bottom w:val="none" w:sz="0" w:space="0" w:color="auto"/>
        <w:right w:val="none" w:sz="0" w:space="0" w:color="auto"/>
      </w:divBdr>
      <w:divsChild>
        <w:div w:id="965283326">
          <w:marLeft w:val="360"/>
          <w:marRight w:val="0"/>
          <w:marTop w:val="200"/>
          <w:marBottom w:val="0"/>
          <w:divBdr>
            <w:top w:val="none" w:sz="0" w:space="0" w:color="auto"/>
            <w:left w:val="none" w:sz="0" w:space="0" w:color="auto"/>
            <w:bottom w:val="none" w:sz="0" w:space="0" w:color="auto"/>
            <w:right w:val="none" w:sz="0" w:space="0" w:color="auto"/>
          </w:divBdr>
        </w:div>
        <w:div w:id="1208879020">
          <w:marLeft w:val="360"/>
          <w:marRight w:val="0"/>
          <w:marTop w:val="200"/>
          <w:marBottom w:val="0"/>
          <w:divBdr>
            <w:top w:val="none" w:sz="0" w:space="0" w:color="auto"/>
            <w:left w:val="none" w:sz="0" w:space="0" w:color="auto"/>
            <w:bottom w:val="none" w:sz="0" w:space="0" w:color="auto"/>
            <w:right w:val="none" w:sz="0" w:space="0" w:color="auto"/>
          </w:divBdr>
        </w:div>
        <w:div w:id="1461999363">
          <w:marLeft w:val="360"/>
          <w:marRight w:val="0"/>
          <w:marTop w:val="200"/>
          <w:marBottom w:val="0"/>
          <w:divBdr>
            <w:top w:val="none" w:sz="0" w:space="0" w:color="auto"/>
            <w:left w:val="none" w:sz="0" w:space="0" w:color="auto"/>
            <w:bottom w:val="none" w:sz="0" w:space="0" w:color="auto"/>
            <w:right w:val="none" w:sz="0" w:space="0" w:color="auto"/>
          </w:divBdr>
        </w:div>
        <w:div w:id="1508786172">
          <w:marLeft w:val="360"/>
          <w:marRight w:val="0"/>
          <w:marTop w:val="200"/>
          <w:marBottom w:val="0"/>
          <w:divBdr>
            <w:top w:val="none" w:sz="0" w:space="0" w:color="auto"/>
            <w:left w:val="none" w:sz="0" w:space="0" w:color="auto"/>
            <w:bottom w:val="none" w:sz="0" w:space="0" w:color="auto"/>
            <w:right w:val="none" w:sz="0" w:space="0" w:color="auto"/>
          </w:divBdr>
        </w:div>
        <w:div w:id="2057966702">
          <w:marLeft w:val="360"/>
          <w:marRight w:val="0"/>
          <w:marTop w:val="200"/>
          <w:marBottom w:val="0"/>
          <w:divBdr>
            <w:top w:val="none" w:sz="0" w:space="0" w:color="auto"/>
            <w:left w:val="none" w:sz="0" w:space="0" w:color="auto"/>
            <w:bottom w:val="none" w:sz="0" w:space="0" w:color="auto"/>
            <w:right w:val="none" w:sz="0" w:space="0" w:color="auto"/>
          </w:divBdr>
        </w:div>
      </w:divsChild>
    </w:div>
    <w:div w:id="1174494953">
      <w:bodyDiv w:val="1"/>
      <w:marLeft w:val="0"/>
      <w:marRight w:val="0"/>
      <w:marTop w:val="0"/>
      <w:marBottom w:val="0"/>
      <w:divBdr>
        <w:top w:val="none" w:sz="0" w:space="0" w:color="auto"/>
        <w:left w:val="none" w:sz="0" w:space="0" w:color="auto"/>
        <w:bottom w:val="none" w:sz="0" w:space="0" w:color="auto"/>
        <w:right w:val="none" w:sz="0" w:space="0" w:color="auto"/>
      </w:divBdr>
      <w:divsChild>
        <w:div w:id="596258648">
          <w:marLeft w:val="360"/>
          <w:marRight w:val="0"/>
          <w:marTop w:val="200"/>
          <w:marBottom w:val="0"/>
          <w:divBdr>
            <w:top w:val="none" w:sz="0" w:space="0" w:color="auto"/>
            <w:left w:val="none" w:sz="0" w:space="0" w:color="auto"/>
            <w:bottom w:val="none" w:sz="0" w:space="0" w:color="auto"/>
            <w:right w:val="none" w:sz="0" w:space="0" w:color="auto"/>
          </w:divBdr>
        </w:div>
        <w:div w:id="704985339">
          <w:marLeft w:val="360"/>
          <w:marRight w:val="0"/>
          <w:marTop w:val="200"/>
          <w:marBottom w:val="0"/>
          <w:divBdr>
            <w:top w:val="none" w:sz="0" w:space="0" w:color="auto"/>
            <w:left w:val="none" w:sz="0" w:space="0" w:color="auto"/>
            <w:bottom w:val="none" w:sz="0" w:space="0" w:color="auto"/>
            <w:right w:val="none" w:sz="0" w:space="0" w:color="auto"/>
          </w:divBdr>
        </w:div>
        <w:div w:id="837158472">
          <w:marLeft w:val="360"/>
          <w:marRight w:val="0"/>
          <w:marTop w:val="200"/>
          <w:marBottom w:val="0"/>
          <w:divBdr>
            <w:top w:val="none" w:sz="0" w:space="0" w:color="auto"/>
            <w:left w:val="none" w:sz="0" w:space="0" w:color="auto"/>
            <w:bottom w:val="none" w:sz="0" w:space="0" w:color="auto"/>
            <w:right w:val="none" w:sz="0" w:space="0" w:color="auto"/>
          </w:divBdr>
        </w:div>
        <w:div w:id="1463889968">
          <w:marLeft w:val="360"/>
          <w:marRight w:val="0"/>
          <w:marTop w:val="200"/>
          <w:marBottom w:val="0"/>
          <w:divBdr>
            <w:top w:val="none" w:sz="0" w:space="0" w:color="auto"/>
            <w:left w:val="none" w:sz="0" w:space="0" w:color="auto"/>
            <w:bottom w:val="none" w:sz="0" w:space="0" w:color="auto"/>
            <w:right w:val="none" w:sz="0" w:space="0" w:color="auto"/>
          </w:divBdr>
        </w:div>
      </w:divsChild>
    </w:div>
    <w:div w:id="1273509629">
      <w:bodyDiv w:val="1"/>
      <w:marLeft w:val="0"/>
      <w:marRight w:val="0"/>
      <w:marTop w:val="0"/>
      <w:marBottom w:val="0"/>
      <w:divBdr>
        <w:top w:val="none" w:sz="0" w:space="0" w:color="auto"/>
        <w:left w:val="none" w:sz="0" w:space="0" w:color="auto"/>
        <w:bottom w:val="none" w:sz="0" w:space="0" w:color="auto"/>
        <w:right w:val="none" w:sz="0" w:space="0" w:color="auto"/>
      </w:divBdr>
    </w:div>
    <w:div w:id="1497770313">
      <w:bodyDiv w:val="1"/>
      <w:marLeft w:val="0"/>
      <w:marRight w:val="0"/>
      <w:marTop w:val="0"/>
      <w:marBottom w:val="0"/>
      <w:divBdr>
        <w:top w:val="none" w:sz="0" w:space="0" w:color="auto"/>
        <w:left w:val="none" w:sz="0" w:space="0" w:color="auto"/>
        <w:bottom w:val="none" w:sz="0" w:space="0" w:color="auto"/>
        <w:right w:val="none" w:sz="0" w:space="0" w:color="auto"/>
      </w:divBdr>
    </w:div>
    <w:div w:id="1606647139">
      <w:bodyDiv w:val="1"/>
      <w:marLeft w:val="0"/>
      <w:marRight w:val="0"/>
      <w:marTop w:val="0"/>
      <w:marBottom w:val="0"/>
      <w:divBdr>
        <w:top w:val="none" w:sz="0" w:space="0" w:color="auto"/>
        <w:left w:val="none" w:sz="0" w:space="0" w:color="auto"/>
        <w:bottom w:val="none" w:sz="0" w:space="0" w:color="auto"/>
        <w:right w:val="none" w:sz="0" w:space="0" w:color="auto"/>
      </w:divBdr>
      <w:divsChild>
        <w:div w:id="863590372">
          <w:marLeft w:val="360"/>
          <w:marRight w:val="0"/>
          <w:marTop w:val="200"/>
          <w:marBottom w:val="0"/>
          <w:divBdr>
            <w:top w:val="none" w:sz="0" w:space="0" w:color="auto"/>
            <w:left w:val="none" w:sz="0" w:space="0" w:color="auto"/>
            <w:bottom w:val="none" w:sz="0" w:space="0" w:color="auto"/>
            <w:right w:val="none" w:sz="0" w:space="0" w:color="auto"/>
          </w:divBdr>
        </w:div>
        <w:div w:id="954677425">
          <w:marLeft w:val="360"/>
          <w:marRight w:val="0"/>
          <w:marTop w:val="200"/>
          <w:marBottom w:val="0"/>
          <w:divBdr>
            <w:top w:val="none" w:sz="0" w:space="0" w:color="auto"/>
            <w:left w:val="none" w:sz="0" w:space="0" w:color="auto"/>
            <w:bottom w:val="none" w:sz="0" w:space="0" w:color="auto"/>
            <w:right w:val="none" w:sz="0" w:space="0" w:color="auto"/>
          </w:divBdr>
        </w:div>
        <w:div w:id="1344162543">
          <w:marLeft w:val="360"/>
          <w:marRight w:val="0"/>
          <w:marTop w:val="200"/>
          <w:marBottom w:val="0"/>
          <w:divBdr>
            <w:top w:val="none" w:sz="0" w:space="0" w:color="auto"/>
            <w:left w:val="none" w:sz="0" w:space="0" w:color="auto"/>
            <w:bottom w:val="none" w:sz="0" w:space="0" w:color="auto"/>
            <w:right w:val="none" w:sz="0" w:space="0" w:color="auto"/>
          </w:divBdr>
        </w:div>
        <w:div w:id="1930771449">
          <w:marLeft w:val="360"/>
          <w:marRight w:val="0"/>
          <w:marTop w:val="200"/>
          <w:marBottom w:val="0"/>
          <w:divBdr>
            <w:top w:val="none" w:sz="0" w:space="0" w:color="auto"/>
            <w:left w:val="none" w:sz="0" w:space="0" w:color="auto"/>
            <w:bottom w:val="none" w:sz="0" w:space="0" w:color="auto"/>
            <w:right w:val="none" w:sz="0" w:space="0" w:color="auto"/>
          </w:divBdr>
        </w:div>
      </w:divsChild>
    </w:div>
    <w:div w:id="1637106458">
      <w:bodyDiv w:val="1"/>
      <w:marLeft w:val="0"/>
      <w:marRight w:val="0"/>
      <w:marTop w:val="0"/>
      <w:marBottom w:val="0"/>
      <w:divBdr>
        <w:top w:val="none" w:sz="0" w:space="0" w:color="auto"/>
        <w:left w:val="none" w:sz="0" w:space="0" w:color="auto"/>
        <w:bottom w:val="none" w:sz="0" w:space="0" w:color="auto"/>
        <w:right w:val="none" w:sz="0" w:space="0" w:color="auto"/>
      </w:divBdr>
      <w:divsChild>
        <w:div w:id="525601692">
          <w:marLeft w:val="360"/>
          <w:marRight w:val="0"/>
          <w:marTop w:val="200"/>
          <w:marBottom w:val="0"/>
          <w:divBdr>
            <w:top w:val="none" w:sz="0" w:space="0" w:color="auto"/>
            <w:left w:val="none" w:sz="0" w:space="0" w:color="auto"/>
            <w:bottom w:val="none" w:sz="0" w:space="0" w:color="auto"/>
            <w:right w:val="none" w:sz="0" w:space="0" w:color="auto"/>
          </w:divBdr>
        </w:div>
        <w:div w:id="1333072999">
          <w:marLeft w:val="360"/>
          <w:marRight w:val="0"/>
          <w:marTop w:val="200"/>
          <w:marBottom w:val="0"/>
          <w:divBdr>
            <w:top w:val="none" w:sz="0" w:space="0" w:color="auto"/>
            <w:left w:val="none" w:sz="0" w:space="0" w:color="auto"/>
            <w:bottom w:val="none" w:sz="0" w:space="0" w:color="auto"/>
            <w:right w:val="none" w:sz="0" w:space="0" w:color="auto"/>
          </w:divBdr>
        </w:div>
        <w:div w:id="1858231386">
          <w:marLeft w:val="360"/>
          <w:marRight w:val="0"/>
          <w:marTop w:val="200"/>
          <w:marBottom w:val="0"/>
          <w:divBdr>
            <w:top w:val="none" w:sz="0" w:space="0" w:color="auto"/>
            <w:left w:val="none" w:sz="0" w:space="0" w:color="auto"/>
            <w:bottom w:val="none" w:sz="0" w:space="0" w:color="auto"/>
            <w:right w:val="none" w:sz="0" w:space="0" w:color="auto"/>
          </w:divBdr>
        </w:div>
      </w:divsChild>
    </w:div>
    <w:div w:id="1693872916">
      <w:bodyDiv w:val="1"/>
      <w:marLeft w:val="0"/>
      <w:marRight w:val="0"/>
      <w:marTop w:val="0"/>
      <w:marBottom w:val="0"/>
      <w:divBdr>
        <w:top w:val="none" w:sz="0" w:space="0" w:color="auto"/>
        <w:left w:val="none" w:sz="0" w:space="0" w:color="auto"/>
        <w:bottom w:val="none" w:sz="0" w:space="0" w:color="auto"/>
        <w:right w:val="none" w:sz="0" w:space="0" w:color="auto"/>
      </w:divBdr>
      <w:divsChild>
        <w:div w:id="472070">
          <w:marLeft w:val="360"/>
          <w:marRight w:val="0"/>
          <w:marTop w:val="200"/>
          <w:marBottom w:val="0"/>
          <w:divBdr>
            <w:top w:val="none" w:sz="0" w:space="0" w:color="auto"/>
            <w:left w:val="none" w:sz="0" w:space="0" w:color="auto"/>
            <w:bottom w:val="none" w:sz="0" w:space="0" w:color="auto"/>
            <w:right w:val="none" w:sz="0" w:space="0" w:color="auto"/>
          </w:divBdr>
        </w:div>
        <w:div w:id="410738538">
          <w:marLeft w:val="360"/>
          <w:marRight w:val="0"/>
          <w:marTop w:val="200"/>
          <w:marBottom w:val="0"/>
          <w:divBdr>
            <w:top w:val="none" w:sz="0" w:space="0" w:color="auto"/>
            <w:left w:val="none" w:sz="0" w:space="0" w:color="auto"/>
            <w:bottom w:val="none" w:sz="0" w:space="0" w:color="auto"/>
            <w:right w:val="none" w:sz="0" w:space="0" w:color="auto"/>
          </w:divBdr>
        </w:div>
        <w:div w:id="641808965">
          <w:marLeft w:val="360"/>
          <w:marRight w:val="0"/>
          <w:marTop w:val="200"/>
          <w:marBottom w:val="0"/>
          <w:divBdr>
            <w:top w:val="none" w:sz="0" w:space="0" w:color="auto"/>
            <w:left w:val="none" w:sz="0" w:space="0" w:color="auto"/>
            <w:bottom w:val="none" w:sz="0" w:space="0" w:color="auto"/>
            <w:right w:val="none" w:sz="0" w:space="0" w:color="auto"/>
          </w:divBdr>
        </w:div>
        <w:div w:id="1311599627">
          <w:marLeft w:val="360"/>
          <w:marRight w:val="0"/>
          <w:marTop w:val="200"/>
          <w:marBottom w:val="0"/>
          <w:divBdr>
            <w:top w:val="none" w:sz="0" w:space="0" w:color="auto"/>
            <w:left w:val="none" w:sz="0" w:space="0" w:color="auto"/>
            <w:bottom w:val="none" w:sz="0" w:space="0" w:color="auto"/>
            <w:right w:val="none" w:sz="0" w:space="0" w:color="auto"/>
          </w:divBdr>
        </w:div>
      </w:divsChild>
    </w:div>
    <w:div w:id="1755206964">
      <w:bodyDiv w:val="1"/>
      <w:marLeft w:val="0"/>
      <w:marRight w:val="0"/>
      <w:marTop w:val="0"/>
      <w:marBottom w:val="0"/>
      <w:divBdr>
        <w:top w:val="none" w:sz="0" w:space="0" w:color="auto"/>
        <w:left w:val="none" w:sz="0" w:space="0" w:color="auto"/>
        <w:bottom w:val="none" w:sz="0" w:space="0" w:color="auto"/>
        <w:right w:val="none" w:sz="0" w:space="0" w:color="auto"/>
      </w:divBdr>
      <w:divsChild>
        <w:div w:id="366371462">
          <w:marLeft w:val="360"/>
          <w:marRight w:val="0"/>
          <w:marTop w:val="200"/>
          <w:marBottom w:val="0"/>
          <w:divBdr>
            <w:top w:val="none" w:sz="0" w:space="0" w:color="auto"/>
            <w:left w:val="none" w:sz="0" w:space="0" w:color="auto"/>
            <w:bottom w:val="none" w:sz="0" w:space="0" w:color="auto"/>
            <w:right w:val="none" w:sz="0" w:space="0" w:color="auto"/>
          </w:divBdr>
        </w:div>
        <w:div w:id="898983122">
          <w:marLeft w:val="360"/>
          <w:marRight w:val="0"/>
          <w:marTop w:val="200"/>
          <w:marBottom w:val="0"/>
          <w:divBdr>
            <w:top w:val="none" w:sz="0" w:space="0" w:color="auto"/>
            <w:left w:val="none" w:sz="0" w:space="0" w:color="auto"/>
            <w:bottom w:val="none" w:sz="0" w:space="0" w:color="auto"/>
            <w:right w:val="none" w:sz="0" w:space="0" w:color="auto"/>
          </w:divBdr>
        </w:div>
        <w:div w:id="1478255596">
          <w:marLeft w:val="360"/>
          <w:marRight w:val="0"/>
          <w:marTop w:val="200"/>
          <w:marBottom w:val="0"/>
          <w:divBdr>
            <w:top w:val="none" w:sz="0" w:space="0" w:color="auto"/>
            <w:left w:val="none" w:sz="0" w:space="0" w:color="auto"/>
            <w:bottom w:val="none" w:sz="0" w:space="0" w:color="auto"/>
            <w:right w:val="none" w:sz="0" w:space="0" w:color="auto"/>
          </w:divBdr>
        </w:div>
        <w:div w:id="2122722891">
          <w:marLeft w:val="360"/>
          <w:marRight w:val="0"/>
          <w:marTop w:val="200"/>
          <w:marBottom w:val="0"/>
          <w:divBdr>
            <w:top w:val="none" w:sz="0" w:space="0" w:color="auto"/>
            <w:left w:val="none" w:sz="0" w:space="0" w:color="auto"/>
            <w:bottom w:val="none" w:sz="0" w:space="0" w:color="auto"/>
            <w:right w:val="none" w:sz="0" w:space="0" w:color="auto"/>
          </w:divBdr>
        </w:div>
      </w:divsChild>
    </w:div>
    <w:div w:id="1887791235">
      <w:bodyDiv w:val="1"/>
      <w:marLeft w:val="0"/>
      <w:marRight w:val="0"/>
      <w:marTop w:val="0"/>
      <w:marBottom w:val="0"/>
      <w:divBdr>
        <w:top w:val="none" w:sz="0" w:space="0" w:color="auto"/>
        <w:left w:val="none" w:sz="0" w:space="0" w:color="auto"/>
        <w:bottom w:val="none" w:sz="0" w:space="0" w:color="auto"/>
        <w:right w:val="none" w:sz="0" w:space="0" w:color="auto"/>
      </w:divBdr>
      <w:divsChild>
        <w:div w:id="830944768">
          <w:marLeft w:val="360"/>
          <w:marRight w:val="0"/>
          <w:marTop w:val="200"/>
          <w:marBottom w:val="0"/>
          <w:divBdr>
            <w:top w:val="none" w:sz="0" w:space="0" w:color="auto"/>
            <w:left w:val="none" w:sz="0" w:space="0" w:color="auto"/>
            <w:bottom w:val="none" w:sz="0" w:space="0" w:color="auto"/>
            <w:right w:val="none" w:sz="0" w:space="0" w:color="auto"/>
          </w:divBdr>
        </w:div>
        <w:div w:id="1254240458">
          <w:marLeft w:val="360"/>
          <w:marRight w:val="0"/>
          <w:marTop w:val="200"/>
          <w:marBottom w:val="0"/>
          <w:divBdr>
            <w:top w:val="none" w:sz="0" w:space="0" w:color="auto"/>
            <w:left w:val="none" w:sz="0" w:space="0" w:color="auto"/>
            <w:bottom w:val="none" w:sz="0" w:space="0" w:color="auto"/>
            <w:right w:val="none" w:sz="0" w:space="0" w:color="auto"/>
          </w:divBdr>
        </w:div>
        <w:div w:id="1854301931">
          <w:marLeft w:val="360"/>
          <w:marRight w:val="0"/>
          <w:marTop w:val="200"/>
          <w:marBottom w:val="0"/>
          <w:divBdr>
            <w:top w:val="none" w:sz="0" w:space="0" w:color="auto"/>
            <w:left w:val="none" w:sz="0" w:space="0" w:color="auto"/>
            <w:bottom w:val="none" w:sz="0" w:space="0" w:color="auto"/>
            <w:right w:val="none" w:sz="0" w:space="0" w:color="auto"/>
          </w:divBdr>
        </w:div>
      </w:divsChild>
    </w:div>
    <w:div w:id="1891964291">
      <w:bodyDiv w:val="1"/>
      <w:marLeft w:val="0"/>
      <w:marRight w:val="0"/>
      <w:marTop w:val="0"/>
      <w:marBottom w:val="0"/>
      <w:divBdr>
        <w:top w:val="none" w:sz="0" w:space="0" w:color="auto"/>
        <w:left w:val="none" w:sz="0" w:space="0" w:color="auto"/>
        <w:bottom w:val="none" w:sz="0" w:space="0" w:color="auto"/>
        <w:right w:val="none" w:sz="0" w:space="0" w:color="auto"/>
      </w:divBdr>
      <w:divsChild>
        <w:div w:id="888419066">
          <w:marLeft w:val="360"/>
          <w:marRight w:val="0"/>
          <w:marTop w:val="200"/>
          <w:marBottom w:val="0"/>
          <w:divBdr>
            <w:top w:val="none" w:sz="0" w:space="0" w:color="auto"/>
            <w:left w:val="none" w:sz="0" w:space="0" w:color="auto"/>
            <w:bottom w:val="none" w:sz="0" w:space="0" w:color="auto"/>
            <w:right w:val="none" w:sz="0" w:space="0" w:color="auto"/>
          </w:divBdr>
        </w:div>
        <w:div w:id="1003362154">
          <w:marLeft w:val="360"/>
          <w:marRight w:val="0"/>
          <w:marTop w:val="200"/>
          <w:marBottom w:val="0"/>
          <w:divBdr>
            <w:top w:val="none" w:sz="0" w:space="0" w:color="auto"/>
            <w:left w:val="none" w:sz="0" w:space="0" w:color="auto"/>
            <w:bottom w:val="none" w:sz="0" w:space="0" w:color="auto"/>
            <w:right w:val="none" w:sz="0" w:space="0" w:color="auto"/>
          </w:divBdr>
        </w:div>
        <w:div w:id="1199047751">
          <w:marLeft w:val="360"/>
          <w:marRight w:val="0"/>
          <w:marTop w:val="200"/>
          <w:marBottom w:val="0"/>
          <w:divBdr>
            <w:top w:val="none" w:sz="0" w:space="0" w:color="auto"/>
            <w:left w:val="none" w:sz="0" w:space="0" w:color="auto"/>
            <w:bottom w:val="none" w:sz="0" w:space="0" w:color="auto"/>
            <w:right w:val="none" w:sz="0" w:space="0" w:color="auto"/>
          </w:divBdr>
        </w:div>
        <w:div w:id="2107386332">
          <w:marLeft w:val="360"/>
          <w:marRight w:val="0"/>
          <w:marTop w:val="200"/>
          <w:marBottom w:val="0"/>
          <w:divBdr>
            <w:top w:val="none" w:sz="0" w:space="0" w:color="auto"/>
            <w:left w:val="none" w:sz="0" w:space="0" w:color="auto"/>
            <w:bottom w:val="none" w:sz="0" w:space="0" w:color="auto"/>
            <w:right w:val="none" w:sz="0" w:space="0" w:color="auto"/>
          </w:divBdr>
        </w:div>
      </w:divsChild>
    </w:div>
    <w:div w:id="1898205353">
      <w:bodyDiv w:val="1"/>
      <w:marLeft w:val="0"/>
      <w:marRight w:val="0"/>
      <w:marTop w:val="0"/>
      <w:marBottom w:val="0"/>
      <w:divBdr>
        <w:top w:val="none" w:sz="0" w:space="0" w:color="auto"/>
        <w:left w:val="none" w:sz="0" w:space="0" w:color="auto"/>
        <w:bottom w:val="none" w:sz="0" w:space="0" w:color="auto"/>
        <w:right w:val="none" w:sz="0" w:space="0" w:color="auto"/>
      </w:divBdr>
      <w:divsChild>
        <w:div w:id="11226516">
          <w:marLeft w:val="360"/>
          <w:marRight w:val="0"/>
          <w:marTop w:val="200"/>
          <w:marBottom w:val="0"/>
          <w:divBdr>
            <w:top w:val="none" w:sz="0" w:space="0" w:color="auto"/>
            <w:left w:val="none" w:sz="0" w:space="0" w:color="auto"/>
            <w:bottom w:val="none" w:sz="0" w:space="0" w:color="auto"/>
            <w:right w:val="none" w:sz="0" w:space="0" w:color="auto"/>
          </w:divBdr>
        </w:div>
        <w:div w:id="1195119690">
          <w:marLeft w:val="360"/>
          <w:marRight w:val="0"/>
          <w:marTop w:val="200"/>
          <w:marBottom w:val="0"/>
          <w:divBdr>
            <w:top w:val="none" w:sz="0" w:space="0" w:color="auto"/>
            <w:left w:val="none" w:sz="0" w:space="0" w:color="auto"/>
            <w:bottom w:val="none" w:sz="0" w:space="0" w:color="auto"/>
            <w:right w:val="none" w:sz="0" w:space="0" w:color="auto"/>
          </w:divBdr>
        </w:div>
        <w:div w:id="1932542749">
          <w:marLeft w:val="360"/>
          <w:marRight w:val="0"/>
          <w:marTop w:val="200"/>
          <w:marBottom w:val="0"/>
          <w:divBdr>
            <w:top w:val="none" w:sz="0" w:space="0" w:color="auto"/>
            <w:left w:val="none" w:sz="0" w:space="0" w:color="auto"/>
            <w:bottom w:val="none" w:sz="0" w:space="0" w:color="auto"/>
            <w:right w:val="none" w:sz="0" w:space="0" w:color="auto"/>
          </w:divBdr>
        </w:div>
        <w:div w:id="1977445503">
          <w:marLeft w:val="360"/>
          <w:marRight w:val="0"/>
          <w:marTop w:val="200"/>
          <w:marBottom w:val="0"/>
          <w:divBdr>
            <w:top w:val="none" w:sz="0" w:space="0" w:color="auto"/>
            <w:left w:val="none" w:sz="0" w:space="0" w:color="auto"/>
            <w:bottom w:val="none" w:sz="0" w:space="0" w:color="auto"/>
            <w:right w:val="none" w:sz="0" w:space="0" w:color="auto"/>
          </w:divBdr>
        </w:div>
      </w:divsChild>
    </w:div>
    <w:div w:id="2008246152">
      <w:bodyDiv w:val="1"/>
      <w:marLeft w:val="0"/>
      <w:marRight w:val="0"/>
      <w:marTop w:val="0"/>
      <w:marBottom w:val="0"/>
      <w:divBdr>
        <w:top w:val="none" w:sz="0" w:space="0" w:color="auto"/>
        <w:left w:val="none" w:sz="0" w:space="0" w:color="auto"/>
        <w:bottom w:val="none" w:sz="0" w:space="0" w:color="auto"/>
        <w:right w:val="none" w:sz="0" w:space="0" w:color="auto"/>
      </w:divBdr>
      <w:divsChild>
        <w:div w:id="336467043">
          <w:marLeft w:val="547"/>
          <w:marRight w:val="0"/>
          <w:marTop w:val="0"/>
          <w:marBottom w:val="0"/>
          <w:divBdr>
            <w:top w:val="none" w:sz="0" w:space="0" w:color="auto"/>
            <w:left w:val="none" w:sz="0" w:space="0" w:color="auto"/>
            <w:bottom w:val="none" w:sz="0" w:space="0" w:color="auto"/>
            <w:right w:val="none" w:sz="0" w:space="0" w:color="auto"/>
          </w:divBdr>
        </w:div>
        <w:div w:id="346565273">
          <w:marLeft w:val="547"/>
          <w:marRight w:val="0"/>
          <w:marTop w:val="0"/>
          <w:marBottom w:val="0"/>
          <w:divBdr>
            <w:top w:val="none" w:sz="0" w:space="0" w:color="auto"/>
            <w:left w:val="none" w:sz="0" w:space="0" w:color="auto"/>
            <w:bottom w:val="none" w:sz="0" w:space="0" w:color="auto"/>
            <w:right w:val="none" w:sz="0" w:space="0" w:color="auto"/>
          </w:divBdr>
        </w:div>
        <w:div w:id="411007724">
          <w:marLeft w:val="547"/>
          <w:marRight w:val="0"/>
          <w:marTop w:val="0"/>
          <w:marBottom w:val="0"/>
          <w:divBdr>
            <w:top w:val="none" w:sz="0" w:space="0" w:color="auto"/>
            <w:left w:val="none" w:sz="0" w:space="0" w:color="auto"/>
            <w:bottom w:val="none" w:sz="0" w:space="0" w:color="auto"/>
            <w:right w:val="none" w:sz="0" w:space="0" w:color="auto"/>
          </w:divBdr>
        </w:div>
        <w:div w:id="1420562006">
          <w:marLeft w:val="547"/>
          <w:marRight w:val="0"/>
          <w:marTop w:val="0"/>
          <w:marBottom w:val="0"/>
          <w:divBdr>
            <w:top w:val="none" w:sz="0" w:space="0" w:color="auto"/>
            <w:left w:val="none" w:sz="0" w:space="0" w:color="auto"/>
            <w:bottom w:val="none" w:sz="0" w:space="0" w:color="auto"/>
            <w:right w:val="none" w:sz="0" w:space="0" w:color="auto"/>
          </w:divBdr>
        </w:div>
        <w:div w:id="1606889175">
          <w:marLeft w:val="547"/>
          <w:marRight w:val="0"/>
          <w:marTop w:val="0"/>
          <w:marBottom w:val="0"/>
          <w:divBdr>
            <w:top w:val="none" w:sz="0" w:space="0" w:color="auto"/>
            <w:left w:val="none" w:sz="0" w:space="0" w:color="auto"/>
            <w:bottom w:val="none" w:sz="0" w:space="0" w:color="auto"/>
            <w:right w:val="none" w:sz="0" w:space="0" w:color="auto"/>
          </w:divBdr>
        </w:div>
      </w:divsChild>
    </w:div>
    <w:div w:id="2021278588">
      <w:bodyDiv w:val="1"/>
      <w:marLeft w:val="0"/>
      <w:marRight w:val="0"/>
      <w:marTop w:val="0"/>
      <w:marBottom w:val="0"/>
      <w:divBdr>
        <w:top w:val="none" w:sz="0" w:space="0" w:color="auto"/>
        <w:left w:val="none" w:sz="0" w:space="0" w:color="auto"/>
        <w:bottom w:val="none" w:sz="0" w:space="0" w:color="auto"/>
        <w:right w:val="none" w:sz="0" w:space="0" w:color="auto"/>
      </w:divBdr>
      <w:divsChild>
        <w:div w:id="554853830">
          <w:marLeft w:val="360"/>
          <w:marRight w:val="0"/>
          <w:marTop w:val="200"/>
          <w:marBottom w:val="0"/>
          <w:divBdr>
            <w:top w:val="none" w:sz="0" w:space="0" w:color="auto"/>
            <w:left w:val="none" w:sz="0" w:space="0" w:color="auto"/>
            <w:bottom w:val="none" w:sz="0" w:space="0" w:color="auto"/>
            <w:right w:val="none" w:sz="0" w:space="0" w:color="auto"/>
          </w:divBdr>
        </w:div>
        <w:div w:id="795371783">
          <w:marLeft w:val="360"/>
          <w:marRight w:val="0"/>
          <w:marTop w:val="200"/>
          <w:marBottom w:val="0"/>
          <w:divBdr>
            <w:top w:val="none" w:sz="0" w:space="0" w:color="auto"/>
            <w:left w:val="none" w:sz="0" w:space="0" w:color="auto"/>
            <w:bottom w:val="none" w:sz="0" w:space="0" w:color="auto"/>
            <w:right w:val="none" w:sz="0" w:space="0" w:color="auto"/>
          </w:divBdr>
        </w:div>
        <w:div w:id="1025984844">
          <w:marLeft w:val="360"/>
          <w:marRight w:val="0"/>
          <w:marTop w:val="200"/>
          <w:marBottom w:val="0"/>
          <w:divBdr>
            <w:top w:val="none" w:sz="0" w:space="0" w:color="auto"/>
            <w:left w:val="none" w:sz="0" w:space="0" w:color="auto"/>
            <w:bottom w:val="none" w:sz="0" w:space="0" w:color="auto"/>
            <w:right w:val="none" w:sz="0" w:space="0" w:color="auto"/>
          </w:divBdr>
        </w:div>
        <w:div w:id="1286279674">
          <w:marLeft w:val="360"/>
          <w:marRight w:val="0"/>
          <w:marTop w:val="200"/>
          <w:marBottom w:val="0"/>
          <w:divBdr>
            <w:top w:val="none" w:sz="0" w:space="0" w:color="auto"/>
            <w:left w:val="none" w:sz="0" w:space="0" w:color="auto"/>
            <w:bottom w:val="none" w:sz="0" w:space="0" w:color="auto"/>
            <w:right w:val="none" w:sz="0" w:space="0" w:color="auto"/>
          </w:divBdr>
        </w:div>
      </w:divsChild>
    </w:div>
    <w:div w:id="2052462138">
      <w:bodyDiv w:val="1"/>
      <w:marLeft w:val="0"/>
      <w:marRight w:val="0"/>
      <w:marTop w:val="0"/>
      <w:marBottom w:val="0"/>
      <w:divBdr>
        <w:top w:val="none" w:sz="0" w:space="0" w:color="auto"/>
        <w:left w:val="none" w:sz="0" w:space="0" w:color="auto"/>
        <w:bottom w:val="none" w:sz="0" w:space="0" w:color="auto"/>
        <w:right w:val="none" w:sz="0" w:space="0" w:color="auto"/>
      </w:divBdr>
      <w:divsChild>
        <w:div w:id="563373109">
          <w:marLeft w:val="360"/>
          <w:marRight w:val="0"/>
          <w:marTop w:val="200"/>
          <w:marBottom w:val="0"/>
          <w:divBdr>
            <w:top w:val="none" w:sz="0" w:space="0" w:color="auto"/>
            <w:left w:val="none" w:sz="0" w:space="0" w:color="auto"/>
            <w:bottom w:val="none" w:sz="0" w:space="0" w:color="auto"/>
            <w:right w:val="none" w:sz="0" w:space="0" w:color="auto"/>
          </w:divBdr>
        </w:div>
        <w:div w:id="732237222">
          <w:marLeft w:val="360"/>
          <w:marRight w:val="0"/>
          <w:marTop w:val="200"/>
          <w:marBottom w:val="0"/>
          <w:divBdr>
            <w:top w:val="none" w:sz="0" w:space="0" w:color="auto"/>
            <w:left w:val="none" w:sz="0" w:space="0" w:color="auto"/>
            <w:bottom w:val="none" w:sz="0" w:space="0" w:color="auto"/>
            <w:right w:val="none" w:sz="0" w:space="0" w:color="auto"/>
          </w:divBdr>
        </w:div>
        <w:div w:id="749011415">
          <w:marLeft w:val="360"/>
          <w:marRight w:val="0"/>
          <w:marTop w:val="200"/>
          <w:marBottom w:val="0"/>
          <w:divBdr>
            <w:top w:val="none" w:sz="0" w:space="0" w:color="auto"/>
            <w:left w:val="none" w:sz="0" w:space="0" w:color="auto"/>
            <w:bottom w:val="none" w:sz="0" w:space="0" w:color="auto"/>
            <w:right w:val="none" w:sz="0" w:space="0" w:color="auto"/>
          </w:divBdr>
        </w:div>
        <w:div w:id="1619677308">
          <w:marLeft w:val="360"/>
          <w:marRight w:val="0"/>
          <w:marTop w:val="200"/>
          <w:marBottom w:val="0"/>
          <w:divBdr>
            <w:top w:val="none" w:sz="0" w:space="0" w:color="auto"/>
            <w:left w:val="none" w:sz="0" w:space="0" w:color="auto"/>
            <w:bottom w:val="none" w:sz="0" w:space="0" w:color="auto"/>
            <w:right w:val="none" w:sz="0" w:space="0" w:color="auto"/>
          </w:divBdr>
        </w:div>
        <w:div w:id="1964144387">
          <w:marLeft w:val="360"/>
          <w:marRight w:val="0"/>
          <w:marTop w:val="200"/>
          <w:marBottom w:val="0"/>
          <w:divBdr>
            <w:top w:val="none" w:sz="0" w:space="0" w:color="auto"/>
            <w:left w:val="none" w:sz="0" w:space="0" w:color="auto"/>
            <w:bottom w:val="none" w:sz="0" w:space="0" w:color="auto"/>
            <w:right w:val="none" w:sz="0" w:space="0" w:color="auto"/>
          </w:divBdr>
        </w:div>
      </w:divsChild>
    </w:div>
    <w:div w:id="2095978733">
      <w:bodyDiv w:val="1"/>
      <w:marLeft w:val="0"/>
      <w:marRight w:val="0"/>
      <w:marTop w:val="0"/>
      <w:marBottom w:val="0"/>
      <w:divBdr>
        <w:top w:val="none" w:sz="0" w:space="0" w:color="auto"/>
        <w:left w:val="none" w:sz="0" w:space="0" w:color="auto"/>
        <w:bottom w:val="none" w:sz="0" w:space="0" w:color="auto"/>
        <w:right w:val="none" w:sz="0" w:space="0" w:color="auto"/>
      </w:divBdr>
      <w:divsChild>
        <w:div w:id="174880234">
          <w:marLeft w:val="360"/>
          <w:marRight w:val="0"/>
          <w:marTop w:val="200"/>
          <w:marBottom w:val="0"/>
          <w:divBdr>
            <w:top w:val="none" w:sz="0" w:space="0" w:color="auto"/>
            <w:left w:val="none" w:sz="0" w:space="0" w:color="auto"/>
            <w:bottom w:val="none" w:sz="0" w:space="0" w:color="auto"/>
            <w:right w:val="none" w:sz="0" w:space="0" w:color="auto"/>
          </w:divBdr>
        </w:div>
        <w:div w:id="398097161">
          <w:marLeft w:val="360"/>
          <w:marRight w:val="0"/>
          <w:marTop w:val="200"/>
          <w:marBottom w:val="0"/>
          <w:divBdr>
            <w:top w:val="none" w:sz="0" w:space="0" w:color="auto"/>
            <w:left w:val="none" w:sz="0" w:space="0" w:color="auto"/>
            <w:bottom w:val="none" w:sz="0" w:space="0" w:color="auto"/>
            <w:right w:val="none" w:sz="0" w:space="0" w:color="auto"/>
          </w:divBdr>
        </w:div>
        <w:div w:id="188975989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A7CA89BAE9F3A438EAB9CB9E952B065" ma:contentTypeVersion="8" ma:contentTypeDescription="Create a new document." ma:contentTypeScope="" ma:versionID="e9fdd799a28b0481fd8868fb86d659e8">
  <xsd:schema xmlns:xsd="http://www.w3.org/2001/XMLSchema" xmlns:xs="http://www.w3.org/2001/XMLSchema" xmlns:p="http://schemas.microsoft.com/office/2006/metadata/properties" xmlns:ns3="29a4eda0-f246-49a1-951a-f1076298162b" xmlns:ns4="e42b96f4-52ad-44b4-865f-72d9370c7fd2" targetNamespace="http://schemas.microsoft.com/office/2006/metadata/properties" ma:root="true" ma:fieldsID="934dfc1fc51689b9258e9287339d16cc" ns3:_="" ns4:_="">
    <xsd:import namespace="29a4eda0-f246-49a1-951a-f1076298162b"/>
    <xsd:import namespace="e42b96f4-52ad-44b4-865f-72d9370c7fd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4eda0-f246-49a1-951a-f1076298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2b96f4-52ad-44b4-865f-72d9370c7f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39B90E-A7AC-49F6-8BF1-45426A29C9DC}">
  <ds:schemaRefs>
    <ds:schemaRef ds:uri="http://schemas.openxmlformats.org/officeDocument/2006/bibliography"/>
  </ds:schemaRefs>
</ds:datastoreItem>
</file>

<file path=customXml/itemProps2.xml><?xml version="1.0" encoding="utf-8"?>
<ds:datastoreItem xmlns:ds="http://schemas.openxmlformats.org/officeDocument/2006/customXml" ds:itemID="{FCA8711A-57BF-4B75-80C4-C3EDE24F5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4eda0-f246-49a1-951a-f1076298162b"/>
    <ds:schemaRef ds:uri="e42b96f4-52ad-44b4-865f-72d9370c7f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848736-E83A-4D5C-9C38-EADCB10A6ED9}">
  <ds:schemaRefs>
    <ds:schemaRef ds:uri="http://schemas.microsoft.com/sharepoint/v3/contenttype/forms"/>
  </ds:schemaRefs>
</ds:datastoreItem>
</file>

<file path=customXml/itemProps4.xml><?xml version="1.0" encoding="utf-8"?>
<ds:datastoreItem xmlns:ds="http://schemas.openxmlformats.org/officeDocument/2006/customXml" ds:itemID="{F91C98FF-05C0-48BF-8A56-912E9A30D54B}">
  <ds:schemaRefs>
    <ds:schemaRef ds:uri="http://www.w3.org/XML/1998/namespace"/>
    <ds:schemaRef ds:uri="http://purl.org/dc/terms/"/>
    <ds:schemaRef ds:uri="http://purl.org/dc/dcmitype/"/>
    <ds:schemaRef ds:uri="29a4eda0-f246-49a1-951a-f1076298162b"/>
    <ds:schemaRef ds:uri="http://schemas.microsoft.com/office/2006/documentManagement/types"/>
    <ds:schemaRef ds:uri="http://schemas.microsoft.com/office/infopath/2007/PartnerControls"/>
    <ds:schemaRef ds:uri="http://schemas.openxmlformats.org/package/2006/metadata/core-properties"/>
    <ds:schemaRef ds:uri="e42b96f4-52ad-44b4-865f-72d9370c7fd2"/>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5316</Words>
  <Characters>30302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Jacky Tan</cp:lastModifiedBy>
  <cp:revision>2</cp:revision>
  <dcterms:created xsi:type="dcterms:W3CDTF">2020-10-27T13:30:00Z</dcterms:created>
  <dcterms:modified xsi:type="dcterms:W3CDTF">2020-10-27T13:30:00Z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0x010100EA7CA89BAE9F3A438EAB9CB9E952B065</vt:lpwstr>
  </property>
</Properties>
</file>